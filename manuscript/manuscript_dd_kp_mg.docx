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47A0D" w14:textId="77777777" w:rsidR="000B27ED" w:rsidRDefault="00D80E19" w:rsidP="00D80E19">
      <w:pPr>
        <w:pStyle w:val="Heading1"/>
      </w:pPr>
      <w:r>
        <w:t xml:space="preserve">Abstract </w:t>
      </w:r>
    </w:p>
    <w:p w14:paraId="544B3590" w14:textId="77777777" w:rsidR="00D80E19" w:rsidRDefault="00D80E19" w:rsidP="00D80E19"/>
    <w:p w14:paraId="56DA7DB1" w14:textId="77777777" w:rsidR="00776936" w:rsidRPr="009D22C7" w:rsidRDefault="00776936" w:rsidP="00776936">
      <w:pPr>
        <w:rPr>
          <w:b/>
        </w:rPr>
      </w:pPr>
      <w:r w:rsidRPr="009D22C7">
        <w:rPr>
          <w:b/>
        </w:rPr>
        <w:t>Background</w:t>
      </w:r>
    </w:p>
    <w:p w14:paraId="1714D2F5" w14:textId="1AE0F4F8" w:rsidR="00776936" w:rsidRDefault="00776936" w:rsidP="00776936">
      <w:r>
        <w:t xml:space="preserve">All-cause age-specific mortality risks have </w:t>
      </w:r>
      <w:ins w:id="0" w:author="Kate" w:date="2016-08-23T10:27:00Z">
        <w:r w:rsidR="00E6003F">
          <w:t>been falling</w:t>
        </w:r>
      </w:ins>
      <w:del w:id="1" w:author="Kate" w:date="2016-08-23T10:27:00Z">
        <w:r w:rsidR="000B27ED" w:rsidDel="00E6003F">
          <w:delText>fallen</w:delText>
        </w:r>
      </w:del>
      <w:r w:rsidR="000B27ED">
        <w:t xml:space="preserve"> </w:t>
      </w:r>
      <w:r>
        <w:t xml:space="preserve">in England &amp; Wales for more than a century. The period 2008-2015 has seen both a global </w:t>
      </w:r>
      <w:proofErr w:type="gramStart"/>
      <w:r>
        <w:t>recession,</w:t>
      </w:r>
      <w:proofErr w:type="gramEnd"/>
      <w:r>
        <w:t xml:space="preserve"> and an ‘austerity’ agenda of reduced investment in public services. </w:t>
      </w:r>
    </w:p>
    <w:p w14:paraId="14EDCAD0" w14:textId="77777777" w:rsidR="00776936" w:rsidRPr="009D22C7" w:rsidRDefault="00776936" w:rsidP="00776936">
      <w:pPr>
        <w:rPr>
          <w:b/>
        </w:rPr>
      </w:pPr>
      <w:commentRangeStart w:id="2"/>
      <w:r w:rsidRPr="009D22C7">
        <w:rPr>
          <w:b/>
        </w:rPr>
        <w:t>Aim</w:t>
      </w:r>
      <w:commentRangeEnd w:id="2"/>
      <w:r w:rsidR="00E3557A">
        <w:rPr>
          <w:rStyle w:val="CommentReference"/>
        </w:rPr>
        <w:commentReference w:id="2"/>
      </w:r>
    </w:p>
    <w:p w14:paraId="018A3DD2" w14:textId="4322A011" w:rsidR="00776936" w:rsidRDefault="00776936" w:rsidP="00776936">
      <w:r>
        <w:t xml:space="preserve">To produce estimated age-specific </w:t>
      </w:r>
      <w:ins w:id="3" w:author="Kate" w:date="2016-08-23T10:27:00Z">
        <w:r w:rsidR="00E6003F">
          <w:t xml:space="preserve">mortality </w:t>
        </w:r>
      </w:ins>
      <w:r>
        <w:t>risks over the period 2010 to 2015</w:t>
      </w:r>
      <w:r w:rsidR="000B27ED">
        <w:t xml:space="preserve"> based on</w:t>
      </w:r>
      <w:del w:id="4" w:author="Kate" w:date="2016-08-23T10:28:00Z">
        <w:r w:rsidR="000B27ED" w:rsidDel="00E6003F">
          <w:delText xml:space="preserve"> the</w:delText>
        </w:r>
      </w:del>
      <w:r w:rsidR="000B27ED">
        <w:t xml:space="preserve"> previous trends</w:t>
      </w:r>
      <w:r>
        <w:t xml:space="preserve">, and compare actual against projected numbers of deaths by various ages to produce estimates of total excess deaths up to age 95 years </w:t>
      </w:r>
      <w:del w:id="5" w:author="Kate" w:date="2016-08-23T10:29:00Z">
        <w:r w:rsidDel="00E6003F">
          <w:delText xml:space="preserve">in </w:delText>
        </w:r>
      </w:del>
      <w:r>
        <w:t>each year from 2010 to 2015.</w:t>
      </w:r>
    </w:p>
    <w:p w14:paraId="2F7253DE" w14:textId="77777777" w:rsidR="00776936" w:rsidRPr="009D22C7" w:rsidRDefault="00776936" w:rsidP="00776936">
      <w:pPr>
        <w:rPr>
          <w:b/>
        </w:rPr>
      </w:pPr>
      <w:r w:rsidRPr="009D22C7">
        <w:rPr>
          <w:b/>
        </w:rPr>
        <w:t xml:space="preserve">Methods </w:t>
      </w:r>
    </w:p>
    <w:p w14:paraId="5008366D" w14:textId="79ED2362" w:rsidR="00776936" w:rsidRDefault="00776936" w:rsidP="00776936">
      <w:r>
        <w:t xml:space="preserve">Office for National Statistics </w:t>
      </w:r>
      <w:del w:id="6" w:author="Mark Green" w:date="2016-08-23T19:37:00Z">
        <w:r w:rsidDel="00E3557A">
          <w:delText xml:space="preserve">(ONS) </w:delText>
        </w:r>
      </w:del>
      <w:r>
        <w:t xml:space="preserve">data on population counts and death counts at each age in single years were used to construct </w:t>
      </w:r>
      <w:r w:rsidR="000B27ED">
        <w:t>projections</w:t>
      </w:r>
      <w:r>
        <w:t xml:space="preserve"> of mortality risk against year </w:t>
      </w:r>
      <w:r w:rsidR="000B27ED">
        <w:t>based on the trend</w:t>
      </w:r>
      <w:r>
        <w:t xml:space="preserve"> from 1990 to 2010. The models were used to estimate the mortality risks that would </w:t>
      </w:r>
      <w:ins w:id="7" w:author="Kate" w:date="2016-08-23T10:29:00Z">
        <w:r w:rsidR="00E6003F">
          <w:t>be</w:t>
        </w:r>
      </w:ins>
      <w:del w:id="8" w:author="Kate" w:date="2016-08-23T10:29:00Z">
        <w:r w:rsidDel="00E6003F">
          <w:delText>have been</w:delText>
        </w:r>
      </w:del>
      <w:r>
        <w:t xml:space="preserve"> expected if mortality trends </w:t>
      </w:r>
      <w:del w:id="9" w:author="Mark Green" w:date="2016-08-23T19:38:00Z">
        <w:r w:rsidDel="00E3557A">
          <w:delText>during the New Labour period</w:delText>
        </w:r>
      </w:del>
      <w:ins w:id="10" w:author="Mark Green" w:date="2016-08-23T19:38:00Z">
        <w:r w:rsidR="00E3557A">
          <w:t xml:space="preserve">prior to the </w:t>
        </w:r>
        <w:commentRangeStart w:id="11"/>
        <w:r w:rsidR="00E3557A">
          <w:t xml:space="preserve">austerity </w:t>
        </w:r>
        <w:commentRangeEnd w:id="11"/>
        <w:r w:rsidR="00E3557A">
          <w:rPr>
            <w:rStyle w:val="CommentReference"/>
          </w:rPr>
          <w:commentReference w:id="11"/>
        </w:r>
        <w:r w:rsidR="00E3557A">
          <w:t>period</w:t>
        </w:r>
      </w:ins>
      <w:r>
        <w:t xml:space="preserve"> had continued. The number of </w:t>
      </w:r>
      <w:del w:id="12" w:author="Kate" w:date="2016-08-23T10:30:00Z">
        <w:r w:rsidDel="00E6003F">
          <w:delText xml:space="preserve">age-specific </w:delText>
        </w:r>
      </w:del>
      <w:r>
        <w:t>deaths at each age in each year from 2011 to 2015 were estimated given population counts in each year, and compared with observed number of deaths in each year.</w:t>
      </w:r>
    </w:p>
    <w:p w14:paraId="661CE393" w14:textId="77777777" w:rsidR="00776936" w:rsidRPr="009D22C7" w:rsidRDefault="00776936" w:rsidP="00776936">
      <w:pPr>
        <w:rPr>
          <w:b/>
        </w:rPr>
      </w:pPr>
      <w:r w:rsidRPr="009D22C7">
        <w:rPr>
          <w:b/>
        </w:rPr>
        <w:t xml:space="preserve">Results </w:t>
      </w:r>
    </w:p>
    <w:p w14:paraId="7D537D2D" w14:textId="1A087DFD" w:rsidR="00776936" w:rsidRDefault="00776936" w:rsidP="00776936">
      <w:r>
        <w:t>There were slightly fewer deaths than predicted from the models in 2010 and 2011, but from 2012 to 2015 there have been an additional 42,800 deaths in England and Wales than predicted up to age 90, and an additional 61,000 additional deaths up to age 95 years, than would have occurred had the previous (</w:t>
      </w:r>
      <w:commentRangeStart w:id="13"/>
      <w:r>
        <w:t>1997</w:t>
      </w:r>
      <w:commentRangeEnd w:id="13"/>
      <w:r w:rsidR="00E6003F">
        <w:rPr>
          <w:rStyle w:val="CommentReference"/>
        </w:rPr>
        <w:commentReference w:id="13"/>
      </w:r>
      <w:r>
        <w:t xml:space="preserve">-2010) rate of improvement continued. </w:t>
      </w:r>
    </w:p>
    <w:p w14:paraId="06F63471" w14:textId="77777777" w:rsidR="00776936" w:rsidRPr="009D22C7" w:rsidRDefault="00776936" w:rsidP="00776936">
      <w:pPr>
        <w:rPr>
          <w:b/>
        </w:rPr>
      </w:pPr>
      <w:r w:rsidRPr="009D22C7">
        <w:rPr>
          <w:b/>
        </w:rPr>
        <w:t xml:space="preserve">Discussion </w:t>
      </w:r>
    </w:p>
    <w:p w14:paraId="2E4687BA" w14:textId="5F399BDD" w:rsidR="00776936" w:rsidRDefault="00776936" w:rsidP="00776936">
      <w:r>
        <w:t xml:space="preserve">Falling levels of investment in social and health care services in England &amp; Wales since 2010 may be responsible for mortality rates at older ages either increasing or falling more slowly than would have been expected if previous improvements had continued. Mortality for males was improving rapidly before 2010 so had that trend continued many </w:t>
      </w:r>
      <w:proofErr w:type="gramStart"/>
      <w:ins w:id="14" w:author="Kate" w:date="2016-08-23T10:32:00Z">
        <w:r w:rsidR="00E6003F">
          <w:t xml:space="preserve">more </w:t>
        </w:r>
      </w:ins>
      <w:r>
        <w:t>older</w:t>
      </w:r>
      <w:proofErr w:type="gramEnd"/>
      <w:r>
        <w:t xml:space="preserve"> men would have been alive by 2015. The actual rise in mortality was greater for older women.</w:t>
      </w:r>
    </w:p>
    <w:p w14:paraId="6452C46E" w14:textId="77777777" w:rsidR="00D80E19" w:rsidRDefault="00D80E19">
      <w:pPr>
        <w:rPr>
          <w:rFonts w:asciiTheme="majorHAnsi" w:eastAsiaTheme="majorEastAsia" w:hAnsiTheme="majorHAnsi" w:cstheme="majorBidi"/>
          <w:color w:val="2E74B5" w:themeColor="accent1" w:themeShade="BF"/>
          <w:sz w:val="32"/>
          <w:szCs w:val="32"/>
        </w:rPr>
      </w:pPr>
    </w:p>
    <w:p w14:paraId="5646981C"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D465671" w14:textId="77777777" w:rsidR="00D80E19" w:rsidRDefault="00D80E19" w:rsidP="00D80E19">
      <w:pPr>
        <w:pStyle w:val="Heading1"/>
      </w:pPr>
      <w:r>
        <w:lastRenderedPageBreak/>
        <w:t>Introduction</w:t>
      </w:r>
    </w:p>
    <w:p w14:paraId="3E6F18F3" w14:textId="77777777" w:rsidR="00C753FB" w:rsidRDefault="00B801AF" w:rsidP="00C753FB">
      <w:pPr>
        <w:pStyle w:val="Heading2"/>
      </w:pPr>
      <w:r>
        <w:t xml:space="preserve">Austerity and elderly mortality </w:t>
      </w:r>
    </w:p>
    <w:p w14:paraId="471CEB55" w14:textId="20BF13A1" w:rsidR="006112F4" w:rsidRDefault="00D80E19" w:rsidP="00D80E19">
      <w:del w:id="15" w:author="Mark Green" w:date="2016-08-23T19:46:00Z">
        <w:r w:rsidDel="00E3557A">
          <w:delText xml:space="preserve">In </w:delText>
        </w:r>
        <w:commentRangeStart w:id="16"/>
        <w:r w:rsidRPr="00E6003F" w:rsidDel="00E3557A">
          <w:rPr>
            <w:i/>
            <w:rPrChange w:id="17" w:author="Kate" w:date="2016-08-23T10:33:00Z">
              <w:rPr/>
            </w:rPrChange>
          </w:rPr>
          <w:delText>their 2013 book The Body Economic</w:delText>
        </w:r>
        <w:r w:rsidDel="00E3557A">
          <w:delText xml:space="preserve"> </w:delText>
        </w:r>
        <w:commentRangeEnd w:id="16"/>
        <w:r w:rsidR="00E6003F" w:rsidDel="00E3557A">
          <w:rPr>
            <w:rStyle w:val="CommentReference"/>
          </w:rPr>
          <w:commentReference w:id="16"/>
        </w:r>
        <w:r w:rsidR="00F725D4" w:rsidDel="00E3557A">
          <w:fldChar w:fldCharType="begin" w:fldLock="1"/>
        </w:r>
        <w:r w:rsidR="00C753FB" w:rsidDel="00E3557A">
          <w:delInstrText>ADDIN CSL_CITATION { "citationItems" : [ { "id" : "ITEM-1", "itemData" : { "author" : [ { "dropping-particle" : "", "family" : "Reeves", "given" : "A", "non-dropping-particle" : "", "parse-names" : false, "suffix" : "" }, { "dropping-particle" : "", "family" : "Basu", "given" : "S", "non-dropping-particle" : "", "parse-names" : false, "suffix" : "" }, { "dropping-particle" : "", "family" : "Mckee", "given" : "M", "non-dropping-particle" : "", "parse-names" : false, "suffix" : "" }, { "dropping-particle" : "", "family" : "Marmot", "given" : "M", "non-dropping-particle" : "", "parse-names" : false, "suffix" : "" }, { "dropping-particle" : "", "family" : "Stuckler", "given" : "D", "non-dropping-particle" : "", "parse-names" : false, "suffix" : "" } ], "container-title" : "Journal of the royal society of Medicine", "id" : "ITEM-1", "issue" : "432-436", "issued" : { "date-parts" : [ [ "2013" ] ] }, "title" : "Austere or not? UK coalition government budgets and health inequalities", "type" : "article-journal", "volume" : "106" }, "uris" : [ "http://www.mendeley.com/documents/?uuid=ce7821c2-f99a-4bd2-8eac-309e5acc50cd"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"id" : "ITEM-3", "itemData" : { "DOI" : "10.1016/S0140-6736(11)61079-9",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"ITEM-3", "issue" : "9786", "issued" : { "date-parts" : [ [ "2011", "7" ] ] }, "page" : "124-125", "title" : "Effects of the 2008 recession on health: a first look at European data", "type" : "article-journal", "volume" : "378" }, "uris" : [ "http://www.mendeley.com/documents/?uuid=955ffb99-3b4f-4465-8e49-70923a54ed9a" ] } ], "mendeley" : { "formattedCitation" : "[1\u20133]", "plainTextFormattedCitation" : "[1\u20133]", "previouslyFormattedCitation" : "[1\u20133]" }, "properties" : { "noteIndex" : 0 }, "schema" : "https://github.com/citation-style-language/schema/raw/master/csl-citation.json" }</w:delInstrText>
        </w:r>
        <w:r w:rsidR="00F725D4" w:rsidDel="00E3557A">
          <w:fldChar w:fldCharType="separate"/>
        </w:r>
        <w:r w:rsidR="00F725D4" w:rsidRPr="00F725D4" w:rsidDel="00E3557A">
          <w:rPr>
            <w:noProof/>
          </w:rPr>
          <w:delText>[1–3]</w:delText>
        </w:r>
        <w:r w:rsidR="00F725D4" w:rsidDel="00E3557A">
          <w:fldChar w:fldCharType="end"/>
        </w:r>
        <w:r w:rsidDel="00E3557A">
          <w:delText xml:space="preserve">, Stuckler &amp; Basu argued that the </w:delText>
        </w:r>
      </w:del>
      <w:ins w:id="18" w:author="Kate" w:date="2016-08-23T10:34:00Z">
        <w:del w:id="19" w:author="Mark Green" w:date="2016-08-23T19:46:00Z">
          <w:r w:rsidR="00E6003F" w:rsidDel="00E3557A">
            <w:delText xml:space="preserve">differing </w:delText>
          </w:r>
        </w:del>
      </w:ins>
      <w:del w:id="20" w:author="Mark Green" w:date="2016-08-23T19:46:00Z">
        <w:r w:rsidDel="00E3557A">
          <w:delText>fiscal responses of the Obama administration in the US</w:delText>
        </w:r>
        <w:r w:rsidR="001862B7" w:rsidDel="00E3557A">
          <w:delText xml:space="preserve"> (starting May 2009)</w:delText>
        </w:r>
        <w:r w:rsidDel="00E3557A">
          <w:delText>, and the Conservative-led administration in the UK</w:delText>
        </w:r>
        <w:r w:rsidR="001862B7" w:rsidDel="00E3557A">
          <w:delText xml:space="preserve"> (starting October 2010)</w:delText>
        </w:r>
        <w:r w:rsidDel="00E3557A">
          <w:delText xml:space="preserve">, to the 2008 global financial crisis </w:delText>
        </w:r>
        <w:r w:rsidR="001862B7" w:rsidDel="00E3557A">
          <w:delText xml:space="preserve">(GFC) can be thought of as a ‘natural experiment’ to assess the comparative effects of austerity versus economic stimulus on population health. </w:delText>
        </w:r>
        <w:commentRangeStart w:id="21"/>
        <w:r w:rsidR="001862B7" w:rsidDel="00E3557A">
          <w:fldChar w:fldCharType="begin" w:fldLock="1"/>
        </w:r>
        <w:r w:rsidR="00F725D4" w:rsidDel="00E3557A">
          <w:del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"[4]", "plainTextFormattedCitation" : "[4]", "previouslyFormattedCitation" : "[4]" }, "properties" : { "noteIndex" : 0 }, "schema" : "https://github.com/citation-style-language/schema/raw/master/csl-citation.json" }</w:delInstrText>
        </w:r>
        <w:r w:rsidR="001862B7" w:rsidDel="00E3557A">
          <w:fldChar w:fldCharType="separate"/>
        </w:r>
        <w:r w:rsidR="00F725D4" w:rsidRPr="00F725D4" w:rsidDel="00E3557A">
          <w:rPr>
            <w:noProof/>
          </w:rPr>
          <w:delText>[4]</w:delText>
        </w:r>
        <w:r w:rsidR="001862B7" w:rsidDel="00E3557A">
          <w:fldChar w:fldCharType="end"/>
        </w:r>
        <w:commentRangeEnd w:id="21"/>
        <w:r w:rsidR="00E6003F" w:rsidDel="00E3557A">
          <w:rPr>
            <w:rStyle w:val="CommentReference"/>
          </w:rPr>
          <w:commentReference w:id="21"/>
        </w:r>
        <w:r w:rsidR="001862B7" w:rsidDel="00E3557A">
          <w:delText xml:space="preserve"> Since 2013 </w:delText>
        </w:r>
      </w:del>
      <w:ins w:id="22" w:author="Mark Green" w:date="2016-08-23T19:47:00Z">
        <w:r w:rsidR="00E3557A">
          <w:t>Recently, t</w:t>
        </w:r>
      </w:ins>
      <w:ins w:id="23" w:author="Mark Green" w:date="2016-08-23T19:46:00Z">
        <w:r w:rsidR="00E3557A">
          <w:t xml:space="preserve">here has been growing evidence of </w:t>
        </w:r>
      </w:ins>
      <w:del w:id="24" w:author="Mark Green" w:date="2016-08-23T19:47:00Z">
        <w:r w:rsidR="001862B7" w:rsidDel="00E3557A">
          <w:delText xml:space="preserve">disturbing results have started to emerge about </w:delText>
        </w:r>
      </w:del>
      <w:r w:rsidR="001862B7">
        <w:t>the possible effects of austerity on elderly mortality</w:t>
      </w:r>
      <w:ins w:id="25" w:author="Mark Green" w:date="2016-08-23T19:47:00Z">
        <w:r w:rsidR="00CD5658">
          <w:t xml:space="preserve"> within the UK</w:t>
        </w:r>
      </w:ins>
      <w:r w:rsidR="001862B7">
        <w:t xml:space="preserve">. </w:t>
      </w:r>
      <w:del w:id="26" w:author="Mark Green" w:date="2016-08-23T19:45:00Z">
        <w:r w:rsidR="004C372C" w:rsidDel="00E3557A">
          <w:delText>In 2016 a paper</w:delText>
        </w:r>
      </w:del>
      <w:ins w:id="27" w:author="Mark Green" w:date="2016-08-23T19:45:00Z">
        <w:r w:rsidR="00E3557A">
          <w:t>One study</w:t>
        </w:r>
      </w:ins>
      <w:r w:rsidR="004C372C">
        <w:t xml:space="preserve"> explor</w:t>
      </w:r>
      <w:r w:rsidR="000B27ED">
        <w:t>ing</w:t>
      </w:r>
      <w:r w:rsidR="004C372C">
        <w:t xml:space="preserve"> the correlation between falls in Pension Credit and social care budgets in the UK, and changes in mortality rates in pensioners aged 85 years and older, found that each 1% fall in social care spending was associated with a statistically significant 0.08% rise in elderly mortality, with similar but weaker rises in persons aged 75 to 84 years. </w:t>
      </w:r>
      <w:r w:rsidR="004C372C">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"[5]", "plainTextFormattedCitation" : "[5]", "previouslyFormattedCitation" : "[5]" }, "properties" : { "noteIndex" : 0 }, "schema" : "https://github.com/citation-style-language/schema/raw/master/csl-citation.json" }</w:instrText>
      </w:r>
      <w:r w:rsidR="004C372C">
        <w:fldChar w:fldCharType="separate"/>
      </w:r>
      <w:r w:rsidR="00F725D4" w:rsidRPr="00F725D4">
        <w:rPr>
          <w:noProof/>
        </w:rPr>
        <w:t>[5]</w:t>
      </w:r>
      <w:r w:rsidR="004C372C">
        <w:fldChar w:fldCharType="end"/>
      </w:r>
      <w:r w:rsidR="004C372C">
        <w:t xml:space="preserve"> </w:t>
      </w:r>
      <w:proofErr w:type="spellStart"/>
      <w:r w:rsidR="004C372C">
        <w:t>Th</w:t>
      </w:r>
      <w:del w:id="28" w:author="Mark Green" w:date="2016-08-23T19:43:00Z">
        <w:r w:rsidR="004C372C" w:rsidDel="00E3557A">
          <w:delText>i</w:delText>
        </w:r>
      </w:del>
      <w:ins w:id="29" w:author="Mark Green" w:date="2016-08-23T19:43:00Z">
        <w:r w:rsidR="00E3557A">
          <w:t>e</w:t>
        </w:r>
      </w:ins>
      <w:r w:rsidR="004C372C">
        <w:t>s</w:t>
      </w:r>
      <w:proofErr w:type="spellEnd"/>
      <w:r w:rsidR="004C372C">
        <w:t xml:space="preserve"> focus on elderly mortality was prompted by a 2014 </w:t>
      </w:r>
      <w:r w:rsidR="004C372C" w:rsidRPr="0080204B">
        <w:rPr>
          <w:i/>
        </w:rPr>
        <w:t>New Statesman</w:t>
      </w:r>
      <w:r w:rsidR="004C372C">
        <w:t xml:space="preserve"> </w:t>
      </w:r>
      <w:ins w:id="30" w:author="Kate" w:date="2016-08-23T10:37:00Z">
        <w:r w:rsidR="00E6003F">
          <w:t xml:space="preserve">article </w:t>
        </w:r>
      </w:ins>
      <w:r w:rsidR="004C372C">
        <w:t xml:space="preserve">commenting on </w:t>
      </w:r>
      <w:r w:rsidR="0080204B">
        <w:t xml:space="preserve">provisional estimates by Public Health England, </w:t>
      </w:r>
      <w:r w:rsidR="004B259F">
        <w:t xml:space="preserve">leaked in the online Health Services Journal in 2014, </w:t>
      </w:r>
      <w:r w:rsidR="004C372C">
        <w:t xml:space="preserve">of </w:t>
      </w:r>
      <w:r w:rsidR="0080204B">
        <w:t xml:space="preserve">deaths amongst over 75s in England, suggesting increased </w:t>
      </w:r>
      <w:del w:id="31" w:author="Kate" w:date="2016-08-23T10:37:00Z">
        <w:r w:rsidR="0080204B" w:rsidDel="00E6003F">
          <w:delText xml:space="preserve">deaths in this age group </w:delText>
        </w:r>
        <w:r w:rsidR="00F725D4" w:rsidDel="00E6003F">
          <w:delText>occurred</w:delText>
        </w:r>
      </w:del>
      <w:ins w:id="32" w:author="Kate" w:date="2016-08-23T10:37:00Z">
        <w:r w:rsidR="00E6003F">
          <w:t>mortality</w:t>
        </w:r>
      </w:ins>
      <w:r w:rsidR="00F725D4">
        <w:t xml:space="preserve"> </w:t>
      </w:r>
      <w:r w:rsidR="0080204B">
        <w:t xml:space="preserve">in both 2012 and 2013. </w:t>
      </w:r>
      <w:r w:rsidR="0080204B">
        <w:fldChar w:fldCharType="begin" w:fldLock="1"/>
      </w:r>
      <w:r w:rsidR="00F725D4">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"[6]", "plainTextFormattedCitation" : "[6]", "previouslyFormattedCitation" : "[6]" }, "properties" : { "noteIndex" : 0 }, "schema" : "https://github.com/citation-style-language/schema/raw/master/csl-citation.json" }</w:instrText>
      </w:r>
      <w:r w:rsidR="0080204B">
        <w:fldChar w:fldCharType="separate"/>
      </w:r>
      <w:r w:rsidR="00F725D4" w:rsidRPr="00F725D4">
        <w:rPr>
          <w:noProof/>
        </w:rPr>
        <w:t>[6]</w:t>
      </w:r>
      <w:r w:rsidR="0080204B">
        <w:fldChar w:fldCharType="end"/>
      </w:r>
      <w:r w:rsidR="0080204B">
        <w:t xml:space="preserve"> </w:t>
      </w:r>
    </w:p>
    <w:p w14:paraId="3B7CF98A" w14:textId="2A9B3BC2" w:rsidR="009C6742" w:rsidRDefault="00E6003F" w:rsidP="00D80E19">
      <w:ins w:id="33" w:author="Kate" w:date="2016-08-23T10:38:00Z">
        <w:r>
          <w:t>A 2015</w:t>
        </w:r>
      </w:ins>
      <w:del w:id="34" w:author="Kate" w:date="2016-08-23T10:38:00Z">
        <w:r w:rsidR="0080204B" w:rsidDel="00E6003F">
          <w:delText>The official</w:delText>
        </w:r>
      </w:del>
      <w:r w:rsidR="0080204B">
        <w:t xml:space="preserve"> Public Health England report</w:t>
      </w:r>
      <w:del w:id="35" w:author="Kate" w:date="2016-08-23T10:38:00Z">
        <w:r w:rsidR="0080204B" w:rsidDel="00E6003F">
          <w:delText>, published in 2015,</w:delText>
        </w:r>
      </w:del>
      <w:r w:rsidR="0080204B">
        <w:t xml:space="preserve"> considered three possible explanations for the tre</w:t>
      </w:r>
      <w:ins w:id="36" w:author="Kate" w:date="2016-08-23T10:38:00Z">
        <w:r>
          <w:t>nds</w:t>
        </w:r>
      </w:ins>
      <w:del w:id="37" w:author="Kate" w:date="2016-08-23T10:38:00Z">
        <w:r w:rsidR="0080204B" w:rsidDel="00E6003F">
          <w:delText>nds</w:delText>
        </w:r>
      </w:del>
      <w:r w:rsidR="0080204B">
        <w:t>: influenza, cold weather, and</w:t>
      </w:r>
      <w:del w:id="38" w:author="Kate" w:date="2016-08-23T10:38:00Z">
        <w:r w:rsidR="0080204B" w:rsidDel="00E6003F">
          <w:delText xml:space="preserve"> a</w:delText>
        </w:r>
      </w:del>
      <w:r w:rsidR="0080204B">
        <w:t xml:space="preserve"> statistical artefact.</w:t>
      </w:r>
      <w:r w:rsidR="00F95600">
        <w:t xml:space="preserve"> </w:t>
      </w:r>
      <w:r w:rsidR="00F95600">
        <w:fldChar w:fldCharType="begin" w:fldLock="1"/>
      </w:r>
      <w:r w:rsidR="00683C38">
        <w:instrText>ADDIN CSL_CITATION { "citationItems" : [ { "id" : "ITEM-1", "itemData" : { "author" : [ { "dropping-particle" : "", "family" : "Public Health England", "given" : "",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"[7]", "plainTextFormattedCitation" : "[7]", "previouslyFormattedCitation" : "[7]" }, "properties" : { "noteIndex" : 0 }, "schema" : "https://github.com/citation-style-language/schema/raw/master/csl-citation.json" }</w:instrText>
      </w:r>
      <w:r w:rsidR="00F95600">
        <w:fldChar w:fldCharType="separate"/>
      </w:r>
      <w:r w:rsidR="00F725D4" w:rsidRPr="00F725D4">
        <w:rPr>
          <w:noProof/>
        </w:rPr>
        <w:t>[7]</w:t>
      </w:r>
      <w:r w:rsidR="00F95600">
        <w:fldChar w:fldCharType="end"/>
      </w:r>
      <w:r w:rsidR="0080204B">
        <w:t xml:space="preserve"> </w:t>
      </w:r>
      <w:r w:rsidR="00F95600">
        <w:t xml:space="preserve">If either influenza or cold weather were the main causes of these rises then the following </w:t>
      </w:r>
      <w:ins w:id="39" w:author="Kate" w:date="2016-08-23T10:39:00Z">
        <w:r>
          <w:t>would</w:t>
        </w:r>
      </w:ins>
      <w:del w:id="40" w:author="Kate" w:date="2016-08-23T10:39:00Z">
        <w:r w:rsidR="00F95600" w:rsidDel="00E6003F">
          <w:delText>can</w:delText>
        </w:r>
      </w:del>
      <w:r w:rsidR="00F95600">
        <w:t xml:space="preserve"> be expected: firstly, that the mortality rate rises would be spatially patterned, and secondly that the rises would be a ‘blip’ associated with </w:t>
      </w:r>
      <w:ins w:id="41" w:author="Kate" w:date="2016-08-23T10:39:00Z">
        <w:r>
          <w:t>particular</w:t>
        </w:r>
      </w:ins>
      <w:del w:id="42" w:author="Kate" w:date="2016-08-23T10:39:00Z">
        <w:r w:rsidR="00F95600" w:rsidDel="00E6003F">
          <w:delText>a single</w:delText>
        </w:r>
      </w:del>
      <w:r w:rsidR="00F95600">
        <w:t xml:space="preserve"> year</w:t>
      </w:r>
      <w:ins w:id="43" w:author="Kate" w:date="2016-08-23T10:39:00Z">
        <w:r>
          <w:t>s</w:t>
        </w:r>
      </w:ins>
      <w:r w:rsidR="00F95600">
        <w:t xml:space="preserve"> rather than </w:t>
      </w:r>
      <w:del w:id="44" w:author="Kate" w:date="2016-08-23T10:39:00Z">
        <w:r w:rsidR="00F95600" w:rsidDel="00E6003F">
          <w:delText>continuing from one year to the next</w:delText>
        </w:r>
      </w:del>
      <w:ins w:id="45" w:author="Kate" w:date="2016-08-23T10:39:00Z">
        <w:r>
          <w:t>a trend</w:t>
        </w:r>
      </w:ins>
      <w:r w:rsidR="00F95600">
        <w:t xml:space="preserve">. </w:t>
      </w:r>
      <w:r w:rsidR="009B47F3">
        <w:t>Preliminary analysis has found no e</w:t>
      </w:r>
      <w:r w:rsidR="00091E17">
        <w:t>vidence of spatial patterning</w:t>
      </w:r>
      <w:r w:rsidR="00A20A14">
        <w:t>.</w:t>
      </w:r>
      <w:r w:rsidR="00091E17">
        <w:t xml:space="preserve"> </w:t>
      </w:r>
      <w:commentRangeStart w:id="46"/>
      <w:r w:rsidR="00A20A1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"id" : "ITEM-3", "itemData" : { "author" : [ { "dropping-particle" : "", "family" : "Moran", "given" : "P", "non-dropping-particle" : "", "parse-names" : false, "suffix" : "" } ], "container-title" : "Biome", "id" : "ITEM-3", "issue" : "1/2", "issued" : { "date-parts" : [ [ "1950" ] ] }, "page" : "17-23", "title" : "Notes on Continuous Stochastic Phenomena", "type" : "article-journal", "volume" : "37" }, "uris" : [ "http://www.mendeley.com/documents/?uuid=39bca977-e6d7-4d7a-8b1a-af6101a33489" ] } ], "mendeley" : { "formattedCitation" : "[5,8,9]", "plainTextFormattedCitation" : "[5,8,9]", "previouslyFormattedCitation" : "[5,8,9]" }, "properties" : { "noteIndex" : 0 }, "schema" : "https://github.com/citation-style-language/schema/raw/master/csl-citation.json" }</w:instrText>
      </w:r>
      <w:r w:rsidR="00A20A14">
        <w:fldChar w:fldCharType="separate"/>
      </w:r>
      <w:r w:rsidR="00F725D4" w:rsidRPr="00F725D4">
        <w:rPr>
          <w:noProof/>
        </w:rPr>
        <w:t>[5,8,9]</w:t>
      </w:r>
      <w:r w:rsidR="00A20A14">
        <w:fldChar w:fldCharType="end"/>
      </w:r>
      <w:commentRangeEnd w:id="46"/>
      <w:r w:rsidR="00CD5658">
        <w:rPr>
          <w:rStyle w:val="CommentReference"/>
        </w:rPr>
        <w:commentReference w:id="46"/>
      </w:r>
      <w:r w:rsidR="00A20A14">
        <w:t xml:space="preserve"> </w:t>
      </w:r>
      <w:proofErr w:type="spellStart"/>
      <w:r w:rsidR="00A20A14">
        <w:t>Artefactual</w:t>
      </w:r>
      <w:proofErr w:type="spellEnd"/>
      <w:r w:rsidR="00A20A14">
        <w:t xml:space="preserve"> explanations could relate to aggregation biases caused by inadequately controlling for changes in age-composition within an age group</w:t>
      </w:r>
      <w:ins w:id="47" w:author="Mark Green" w:date="2016-08-23T19:52:00Z">
        <w:r w:rsidR="00CD5658">
          <w:t xml:space="preserve"> such as those witnessed in a recent high profile case of rising middle aged mortality rates in the US</w:t>
        </w:r>
      </w:ins>
      <w:del w:id="48" w:author="Kate" w:date="2016-08-23T10:40:00Z">
        <w:r w:rsidR="00A20A14" w:rsidDel="00E6003F">
          <w:delText xml:space="preserve"> </w:delText>
        </w:r>
      </w:del>
      <w:del w:id="49" w:author="Mark Green" w:date="2016-08-23T19:53:00Z">
        <w:r w:rsidR="00A20A14" w:rsidDel="00CD5658">
          <w:delText>for which mortality rates are calculated. Recently</w:delText>
        </w:r>
      </w:del>
      <w:ins w:id="50" w:author="Kate" w:date="2016-08-23T10:40:00Z">
        <w:del w:id="51" w:author="Mark Green" w:date="2016-08-23T19:53:00Z">
          <w:r w:rsidDel="00CD5658">
            <w:delText>,</w:delText>
          </w:r>
        </w:del>
      </w:ins>
      <w:del w:id="52" w:author="Mark Green" w:date="2016-08-23T19:53:00Z">
        <w:r w:rsidR="00A20A14" w:rsidDel="00CD5658">
          <w:delText xml:space="preserve"> it was pointed out that an aggregation bias could be responsible for much of the rise in middle-aged mortality rates in the USA </w:delText>
        </w:r>
        <w:r w:rsidR="006112F4" w:rsidDel="00CD5658">
          <w:delText xml:space="preserve">over recent years, reported in a highly influential paper by Case &amp; Deaton, as the average age of US populations aged between 45 and 54 years </w:delText>
        </w:r>
        <w:r w:rsidR="009C6742" w:rsidDel="00CD5658">
          <w:delText xml:space="preserve">rose </w:delText>
        </w:r>
        <w:r w:rsidR="006112F4" w:rsidDel="00CD5658">
          <w:delText>slightly between 1999 and 2013</w:delText>
        </w:r>
      </w:del>
      <w:del w:id="53" w:author="Kate" w:date="2016-08-23T10:40:00Z">
        <w:r w:rsidR="009C6742" w:rsidDel="00E6003F">
          <w:delText>, meaning some rise in average mortality rate within this strata should be expected</w:delText>
        </w:r>
      </w:del>
      <w:r w:rsidR="006112F4">
        <w:t xml:space="preserve">. </w:t>
      </w:r>
      <w:r w:rsidR="006112F4">
        <w:fldChar w:fldCharType="begin" w:fldLock="1"/>
      </w:r>
      <w:r w:rsidR="00F725D4">
        <w:instrText>ADDIN CSL_CITATION { "citationItems" : [ { "id" : "ITEM-1", "itemData" : { "DOI" : "10.1073/pnas.1518393112", "ISSN" : "0027-8424", "author" : [ { "dropping-particle" : "", "family" : "Case", "given" : "Anne", "non-dropping-particle" : "", "parse-names" : false, "suffix" : "" }, { "dropping-particle" : "", "family" : "Deaton", "given" : "Angus", "non-dropping-particle" : "", "parse-names" : false, "suffix" : "" } ], "container-title" : "Proceedings of the National Academy of Sciences", "id" : "ITEM-1", "issued" : { "date-parts" : [ [ "2015", "11", "2" ] ] }, "page" : "201518393", "title" : "Rising morbidity and mortality in midlife among white non-Hispanic Americans in the 21st century", "type" : "article-journal" }, "uris" : [ "http://www.mendeley.com/documents/?uuid=a397ae93-4875-4cd3-8c26-b580b2d15501" ] }, { "id" : "ITEM-2", "itemData" : { "URL" : "http://andrewgelman.com/2015/11/06/correcting-rising-morbidity-and-mortality-in-midlife-among-white-non-hispanic-americans-in-the-21st-century-to-account-for-bias-in/", "accessed" : { "date-parts" : [ [ "2015", "12", "30" ] ] }, "author" : [ { "dropping-particle" : "", "family" : "Gelman", "given" : "A", "non-dropping-particle" : "", "parse-names" : false, "suffix" : "" } ], "container-title" : "http://andrewgelman.com", "id" : "ITEM-2", "issued" : { "date-parts" : [ [ "2015" ] ] }, "title" : "Correcting rising morbidity and mortality in midlife among white non-hispanic Americans in the 21st century to account for the increase in average age of people in the 45-54 category", "type" : "webpage" }, "uris" : [ "http://www.mendeley.com/documents/?uuid=3724b141-130a-406d-ba23-ef895559e3e6" ] }, { "id" : "ITEM-3",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"ITEM-3",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"[10\u201312]", "plainTextFormattedCitation" : "[10\u201312]", "previouslyFormattedCitation" : "[10\u201312]" }, "properties" : { "noteIndex" : 0 }, "schema" : "https://github.com/citation-style-language/schema/raw/master/csl-citation.json" }</w:instrText>
      </w:r>
      <w:r w:rsidR="006112F4">
        <w:fldChar w:fldCharType="separate"/>
      </w:r>
      <w:r w:rsidR="00F725D4" w:rsidRPr="00F725D4">
        <w:rPr>
          <w:noProof/>
        </w:rPr>
        <w:t>[10–12]</w:t>
      </w:r>
      <w:r w:rsidR="006112F4">
        <w:fldChar w:fldCharType="end"/>
      </w:r>
      <w:r w:rsidR="00A20A14">
        <w:t xml:space="preserve"> </w:t>
      </w:r>
      <w:r w:rsidR="006112F4">
        <w:t xml:space="preserve">However, this </w:t>
      </w:r>
      <w:del w:id="54" w:author="Kate" w:date="2016-08-23T10:41:00Z">
        <w:r w:rsidR="006112F4" w:rsidDel="00E6003F">
          <w:delText xml:space="preserve">type of explanation </w:delText>
        </w:r>
      </w:del>
      <w:r w:rsidR="009B47F3">
        <w:t>cannot</w:t>
      </w:r>
      <w:r w:rsidR="006112F4">
        <w:t xml:space="preserve"> explain similar changes in multiple population </w:t>
      </w:r>
      <w:r w:rsidR="009C6742">
        <w:t xml:space="preserve">age </w:t>
      </w:r>
      <w:r w:rsidR="006112F4">
        <w:t xml:space="preserve">strata, such as multiple five or ten year age groups, occurring over the same time period, which have </w:t>
      </w:r>
      <w:r w:rsidR="009B47F3">
        <w:t xml:space="preserve">recently </w:t>
      </w:r>
      <w:r w:rsidR="006112F4">
        <w:t xml:space="preserve">been identified in English population records. </w:t>
      </w:r>
      <w:r w:rsidR="006112F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"[5,8]", "plainTextFormattedCitation" : "[5,8]", "previouslyFormattedCitation" : "[5,8]" }, "properties" : { "noteIndex" : 0 }, "schema" : "https://github.com/citation-style-language/schema/raw/master/csl-citation.json" }</w:instrText>
      </w:r>
      <w:r w:rsidR="006112F4">
        <w:fldChar w:fldCharType="separate"/>
      </w:r>
      <w:r w:rsidR="00F725D4" w:rsidRPr="00F725D4">
        <w:rPr>
          <w:noProof/>
        </w:rPr>
        <w:t>[5,8]</w:t>
      </w:r>
      <w:r w:rsidR="006112F4">
        <w:fldChar w:fldCharType="end"/>
      </w:r>
      <w:r w:rsidR="006112F4">
        <w:t xml:space="preserve"> </w:t>
      </w:r>
      <w:proofErr w:type="gramStart"/>
      <w:r w:rsidR="009C6742">
        <w:t>The</w:t>
      </w:r>
      <w:proofErr w:type="gramEnd"/>
      <w:r w:rsidR="009C6742">
        <w:t xml:space="preserve"> scope for such biases also reduce as more age-disaggregated data are used. </w:t>
      </w:r>
      <w:r w:rsidR="009C6742">
        <w:fldChar w:fldCharType="begin" w:fldLock="1"/>
      </w:r>
      <w:r w:rsidR="00F725D4">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9C6742">
        <w:fldChar w:fldCharType="separate"/>
      </w:r>
      <w:r w:rsidR="00F725D4" w:rsidRPr="00F725D4">
        <w:rPr>
          <w:noProof/>
        </w:rPr>
        <w:t>[12]</w:t>
      </w:r>
      <w:r w:rsidR="009C6742">
        <w:fldChar w:fldCharType="end"/>
      </w:r>
      <w:del w:id="55" w:author="Mark Green" w:date="2016-08-23T19:54:00Z">
        <w:r w:rsidR="009C6742" w:rsidDel="00CD5658">
          <w:delText xml:space="preserve"> </w:delText>
        </w:r>
        <w:r w:rsidR="00F725D4" w:rsidDel="00CD5658">
          <w:delText>In contrast</w:delText>
        </w:r>
      </w:del>
      <w:ins w:id="56" w:author="Kate" w:date="2016-08-23T10:41:00Z">
        <w:del w:id="57" w:author="Mark Green" w:date="2016-08-23T19:54:00Z">
          <w:r w:rsidDel="00CD5658">
            <w:delText>,</w:delText>
          </w:r>
        </w:del>
      </w:ins>
      <w:del w:id="58" w:author="Mark Green" w:date="2016-08-23T19:54:00Z">
        <w:r w:rsidR="00F725D4" w:rsidDel="00CD5658">
          <w:delText xml:space="preserve"> </w:delText>
        </w:r>
        <w:r w:rsidR="009B47F3" w:rsidDel="00CD5658">
          <w:delText>the longer elevated mortality rates remain high the greater is the likelihood that</w:delText>
        </w:r>
        <w:r w:rsidR="00F725D4" w:rsidDel="00CD5658">
          <w:delText xml:space="preserve"> the rises are more likely due to austerity. </w:delText>
        </w:r>
        <w:r w:rsidR="00F725D4" w:rsidDel="00CD5658">
          <w:fldChar w:fldCharType="begin" w:fldLock="1"/>
        </w:r>
        <w:r w:rsidR="00F725D4" w:rsidDel="00CD5658">
          <w:delInstrText>ADDIN CSL_CITATION { "citationItems" : [ { "id" : "ITEM-1", "itemData" : { "ISBN" : "9781907994531", "author" : [ { "dropping-particle" : "", "family" : "Dorling", "given" : "D", "non-dropping-particle" : "", "parse-names" : false, "suffix" : "" } ], "id" : "ITEM-1", "issued" : { "date-parts" : [ [ "2016" ] ] }, "publisher" : "London Publishing Partnership", "publisher-place" : "London", "title" : "A better politics: How government can make us happier", "type" : "book" }, "uris" : [ "http://www.mendeley.com/documents/?uuid=b0d1863c-8bff-4b50-9d16-8f3ed3bfbe55" ] }, { "id" : "ITEM-2",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"ITEM-2", "issue" : "3", "issued" : { "date-parts" : [ [ "2016", "3", "1" ] ] }, "page" : "109-116", "title" : "Austerity and old-age mortality in England: a longitudinal cross-local area analysis, 2007-2013", "type" : "article-journal", "volume" : "109" }, "uris" : [ "http://www.mendeley.com/documents/?uuid=0bc41ea8-15f3-43da-800f-91079b2cb1cc" ] }, { "id" : "ITEM-3", "itemData" : { "author" : [ { "dropping-particle" : "", "family" : "Dorling", "given" : "D", "non-dropping-particle" : "", "parse-names" : false, "suffix" : "" } ], "container-title" : "New Statesman", "id" : "ITEM-3", "issued" : { "date-parts" : [ [ "2014" ] ] }, "page" : "34-38", "title" : "Why are old people in Britain dying before their time?", "type" : "article-magazine" }, "uris" : [ "http://www.mendeley.com/documents/?uuid=03289df0-c8be-4e03-a854-b5ac901c4612" ] } ], "mendeley" : { "formattedCitation" : "[5,6,13]", "plainTextFormattedCitation" : "[5,6,13]", "previouslyFormattedCitation" : "[5,6,13]" }, "properties" : { "noteIndex" : 0 }, "schema" : "https://github.com/citation-style-language/schema/raw/master/csl-citation.json" }</w:delInstrText>
        </w:r>
        <w:r w:rsidR="00F725D4" w:rsidDel="00CD5658">
          <w:fldChar w:fldCharType="separate"/>
        </w:r>
        <w:r w:rsidR="00F725D4" w:rsidRPr="00F725D4" w:rsidDel="00CD5658">
          <w:rPr>
            <w:noProof/>
          </w:rPr>
          <w:delText>[5,6,13]</w:delText>
        </w:r>
        <w:r w:rsidR="00F725D4" w:rsidDel="00CD5658">
          <w:fldChar w:fldCharType="end"/>
        </w:r>
      </w:del>
      <w:ins w:id="59" w:author="Mark Green" w:date="2016-08-23T19:56:00Z">
        <w:r w:rsidR="00CD5658">
          <w:t xml:space="preserve"> Similar patterns of rising mortality rates were observed in the most recent mid-year estimates [14], and the consistency of these patterns point towards austerity as opposed the other findings.</w:t>
        </w:r>
      </w:ins>
    </w:p>
    <w:p w14:paraId="447DFEEC" w14:textId="0B0D0EC7" w:rsidR="009C6742" w:rsidDel="00CD5658" w:rsidRDefault="00E6003F" w:rsidP="00D80E19">
      <w:pPr>
        <w:rPr>
          <w:del w:id="60" w:author="Mark Green" w:date="2016-08-23T19:57:00Z"/>
        </w:rPr>
      </w:pPr>
      <w:ins w:id="61" w:author="Kate" w:date="2016-08-23T10:42:00Z">
        <w:del w:id="62" w:author="Mark Green" w:date="2016-08-23T19:57:00Z">
          <w:r w:rsidDel="00CD5658">
            <w:delText>In</w:delText>
          </w:r>
        </w:del>
      </w:ins>
      <w:del w:id="63" w:author="Mark Green" w:date="2016-08-23T19:57:00Z">
        <w:r w:rsidR="009C6742" w:rsidDel="00CD5658">
          <w:delText>On 23 June 2016, mid-year population estimates for England &amp; Wales (covering 1 July to 30 July) were released by the ONS</w:delText>
        </w:r>
        <w:r w:rsidR="00014F0F" w:rsidDel="00CD5658">
          <w:delText>.</w:delText>
        </w:r>
        <w:r w:rsidR="00C753FB" w:rsidDel="00CD5658">
          <w:fldChar w:fldCharType="begin" w:fldLock="1"/>
        </w:r>
        <w:r w:rsidR="0063324F" w:rsidDel="00CD5658">
          <w:del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delInstrText>
        </w:r>
        <w:r w:rsidR="00C753FB" w:rsidDel="00CD5658">
          <w:fldChar w:fldCharType="separate"/>
        </w:r>
        <w:r w:rsidR="00C753FB" w:rsidRPr="00C753FB" w:rsidDel="00CD5658">
          <w:rPr>
            <w:noProof/>
          </w:rPr>
          <w:delText>[14]</w:delText>
        </w:r>
        <w:r w:rsidR="00C753FB" w:rsidDel="00CD5658">
          <w:fldChar w:fldCharType="end"/>
        </w:r>
        <w:r w:rsidR="00014F0F" w:rsidDel="00CD5658">
          <w:delText xml:space="preserve"> </w:delText>
        </w:r>
        <w:r w:rsidR="009C6742" w:rsidDel="00CD5658">
          <w:delText>These data</w:delText>
        </w:r>
        <w:r w:rsidR="00014F0F" w:rsidDel="00CD5658">
          <w:delText xml:space="preserve">, </w:delText>
        </w:r>
        <w:r w:rsidR="009C6742" w:rsidDel="00CD5658">
          <w:delText>disaggregated by age in single years up to age 89 years</w:delText>
        </w:r>
        <w:r w:rsidR="00014F0F" w:rsidDel="00CD5658">
          <w:delText xml:space="preserve">, provide further evidence with which to assess and compare between competing explanations for rising elderly mortality. If the elevated mortality rates continued in 2015, as they had in 2012, 2013 and 2014, then influenza, cold weather, and statistical artefact become less plausible as explanations, and the evidence supporting austerity as a predominant explanation mounts. </w:delText>
        </w:r>
      </w:del>
    </w:p>
    <w:p w14:paraId="30A96AC5" w14:textId="77777777" w:rsidR="00D80E19" w:rsidRDefault="00B801AF" w:rsidP="00B801AF">
      <w:pPr>
        <w:pStyle w:val="Heading2"/>
      </w:pPr>
      <w:r>
        <w:lastRenderedPageBreak/>
        <w:t>Slower improvements are still falls against expectations</w:t>
      </w:r>
    </w:p>
    <w:p w14:paraId="6E71C288" w14:textId="5C5D10C7" w:rsidR="00B801AF" w:rsidRDefault="00B801AF" w:rsidP="00B801AF">
      <w:r>
        <w:t xml:space="preserve">The fact that death rates in some elderly age groups have risen in recent years should be of great concern </w:t>
      </w:r>
      <w:ins w:id="64" w:author="Kate" w:date="2016-08-23T10:46:00Z">
        <w:r w:rsidR="00E6003F">
          <w:t xml:space="preserve">as </w:t>
        </w:r>
      </w:ins>
      <w:del w:id="65" w:author="Kate" w:date="2016-08-23T10:46:00Z">
        <w:r w:rsidDel="00E6003F">
          <w:delText xml:space="preserve">given that </w:delText>
        </w:r>
      </w:del>
      <w:r>
        <w:t>the tendency and expectation for many decades has been for the risk of death at most ages</w:t>
      </w:r>
      <w:r w:rsidR="00360F11">
        <w:t>, especially older ages,</w:t>
      </w:r>
      <w:r>
        <w:t xml:space="preserve"> </w:t>
      </w:r>
      <w:del w:id="66" w:author="Kate" w:date="2016-08-23T10:43:00Z">
        <w:r w:rsidDel="00E6003F">
          <w:delText xml:space="preserve">to continue </w:delText>
        </w:r>
      </w:del>
      <w:r>
        <w:t>to decline.</w:t>
      </w:r>
      <w:r w:rsidR="003C472A">
        <w:t xml:space="preserve"> Reasons </w:t>
      </w:r>
      <w:ins w:id="67" w:author="Mark Green" w:date="2016-08-23T19:58:00Z">
        <w:r w:rsidR="002F1EB9">
          <w:t xml:space="preserve">for the previous declines </w:t>
        </w:r>
      </w:ins>
      <w:r w:rsidR="003C472A">
        <w:t>are multifactorial and include both specific medical innovations, and broader improvements in living conditions such as improved housing and sanitation</w:t>
      </w:r>
      <w:r w:rsidR="004722A5">
        <w:t xml:space="preserve">. </w:t>
      </w:r>
      <w:r w:rsidR="00683C38">
        <w:fldChar w:fldCharType="begin" w:fldLock="1"/>
      </w:r>
      <w:r w:rsidR="00683C38">
        <w:instrText>ADDIN CSL_CITATION { "citationItems" : [ { "id" : "ITEM-1", "itemData" : { "DOI" : "10.2105/AJPH.2005.084848", "ISSN" : "0090-0036", "author" : [ { "dropping-particle" : "", "family" : "Woolf", "given" : "Steven H.", "non-dropping-particle" : "", "parse-names" : false, "suffix" : "" }, { "dropping-particle" : "", "family" : "Johnson", "given" : "Robert E.", "non-dropping-particle" : "", "parse-names" : false, "suffix" : "" }, { "dropping-particle" : "", "family" : "Phillips", "given" : "Robert L.", "non-dropping-particle" : "", "parse-names" : false, "suffix" : "" }, { "dropping-particle" : "", "family" : "Philipsen", "given" : "Maike", "non-dropping-particle" : "", "parse-names" : false, "suffix" : "" } ], "container-title" : "American Journal of Public Health", "id" : "ITEM-1", "issue" : "4", "issued" : { "date-parts" : [ [ "2007", "4" ] ] }, "page" : "679-683", "title" : "Giving Everyone the Health of the Educated: An Examination of Whether Social Change Would Save More Lives Than Medical Advances", "type" : "article-journal", "volume" : "97" }, "uris" : [ "http://www.mendeley.com/documents/?uuid=505892f7-e4db-49bd-b87a-5802ad2b171c" ] }, { "id" : "ITEM-2", "itemData" : { "ISBN" : "0-422-60660-X", "author" : [ { "dropping-particle" : "", "family" : "Dwork", "given" : "Deborah", "non-dropping-particle" : "", "parse-names" : false, "suffix" : "" } ], "id" : "ITEM-2", "issued" : { "date-parts" : [ [ "1987" ] ] }, "publisher" : "Tavistock", "publisher-place" : "London", "title" : "War is Good for Babies and Other Young Children: A History of the Infant and Child Welfare movement in England 1898-1918", "type" : "book" }, "uris" : [ "http://www.mendeley.com/documents/?uuid=5c51a697-70b7-44e4-815d-1fb8b8c08f76" ] } ], "mendeley" : { "formattedCitation" : "[15,16]", "plainTextFormattedCitation" : "[15,16]", "previouslyFormattedCitation" : "[15,16]" }, "properties" : { "noteIndex" : 0 }, "schema" : "https://github.com/citation-style-language/schema/raw/master/csl-citation.json" }</w:instrText>
      </w:r>
      <w:r w:rsidR="00683C38">
        <w:fldChar w:fldCharType="separate"/>
      </w:r>
      <w:r w:rsidR="00683C38" w:rsidRPr="00683C38">
        <w:rPr>
          <w:noProof/>
        </w:rPr>
        <w:t>[15,16]</w:t>
      </w:r>
      <w:r w:rsidR="00683C38">
        <w:fldChar w:fldCharType="end"/>
      </w:r>
      <w:r>
        <w:t xml:space="preserve"> </w:t>
      </w:r>
      <w:r w:rsidR="00683C38">
        <w:t xml:space="preserve"> </w:t>
      </w:r>
      <w:r w:rsidR="00360F11">
        <w:t>O</w:t>
      </w:r>
      <w:r w:rsidR="002424F4">
        <w:t xml:space="preserve">nly a severe </w:t>
      </w:r>
      <w:r w:rsidR="00B279B3">
        <w:t>and prolonged shock and assault to the factors which contribute to such steady improvements c</w:t>
      </w:r>
      <w:ins w:id="68" w:author="Kate" w:date="2016-08-23T10:46:00Z">
        <w:r w:rsidR="00E6003F">
          <w:t>ould</w:t>
        </w:r>
      </w:ins>
      <w:del w:id="69" w:author="Kate" w:date="2016-08-23T10:46:00Z">
        <w:r w:rsidR="00B279B3" w:rsidDel="00E6003F">
          <w:delText>an</w:delText>
        </w:r>
      </w:del>
      <w:del w:id="70" w:author="Kate" w:date="2016-08-23T10:43:00Z">
        <w:r w:rsidR="00B279B3" w:rsidDel="00E6003F">
          <w:delText xml:space="preserve"> do much to</w:delText>
        </w:r>
      </w:del>
      <w:r w:rsidR="00B279B3">
        <w:t xml:space="preserve"> alter these long-term dynamics</w:t>
      </w:r>
      <w:r w:rsidR="00360F11">
        <w:fldChar w:fldCharType="begin" w:fldLock="1"/>
      </w:r>
      <w:r w:rsidR="00360F11">
        <w:instrText>ADDIN CSL_CITATION { "citationItems" : [ { "id" : "ITEM-1", "itemData" : { "DOI" : "10.1159/000177678", "ISSN" : "1421-9697", "author" : [ { "dropping-particle" : "", "family" : "Smith", "given" : "George Davey", "non-dropping-particle" : "", "parse-names" : false, "suffix" : "" }, { "dropping-particle" : "", "family" : "Marmot", "given" : "M.G.", "non-dropping-particle" : "", "parse-names" : false, "suffix" : "" } ], "container-title" : "Annals of Nutrition and Metabolism", "id" : "ITEM-1", "issue" : "1", "issued" : { "date-parts" : [ [ "1991" ] ] }, "page" : "53-63", "title" : "Trends in Mortality in Britain: 1920\u20131986", "type" : "article-journal", "volume" : "35" }, "uris" : [ "http://www.mendeley.com/documents/?uuid=de9577b0-54c6-4945-8566-08b69f2e4663" ] }, { "id" : "ITEM-2", "itemData" : { "DOI" : "10.1093/ije/dyr061", "ISSN" : "1464-3685", "PMID" : "21415000", "author" : [ { "dropping-particle" : "", "family" : "Leon", "given" : "David A", "non-dropping-particle" : "", "parse-names" : false, "suffix" : "" } ], "container-title" : "International journal of epidemiology", "id" : "ITEM-2", "issue" : "2", "issued" : { "date-parts" : [ [ "2011", "4" ] ] }, "page" : "271-7", "title" : "Trends in European life expectancy: a salutary view.", "type" : "article-journal", "volume" : "40" }, "uris" : [ "http://www.mendeley.com/documents/?uuid=86ba6689-ce9f-419a-8cb6-6778bc7f791a" ] }, { "id" : "ITEM-3", "itemData" : { "author" : [ { "dropping-particle" : "", "family" : "Oeppen", "given" : "J", "non-dropping-particle" : "", "parse-names" : false, "suffix" : "" }, { "dropping-particle" : "", "family" : "Vaupel", "given" : "J. W.", "non-dropping-particle" : "", "parse-names" : false, "suffix" : "" } ], "container-title" : "Science", "id" : "ITEM-3", "issued" : { "date-parts" : [ [ "2002" ] ] }, "page" : "1029-31", "title" : "Broken limits to life expectancy", "type" : "article-journal", "volume" : "296" }, "uris" : [ "http://www.mendeley.com/documents/?uuid=c5199921-9c74-4e16-af69-a4bb9628e252" ] } ], "mendeley" : { "formattedCitation" : "[17\u201319]", "plainTextFormattedCitation" : "[17\u201319]", "previouslyFormattedCitation" : "[17\u201319]" }, "properties" : { "noteIndex" : 0 }, "schema" : "https://github.com/citation-style-language/schema/raw/master/csl-citation.json" }</w:instrText>
      </w:r>
      <w:r w:rsidR="00360F11">
        <w:fldChar w:fldCharType="separate"/>
      </w:r>
      <w:r w:rsidR="00360F11" w:rsidRPr="00683C38">
        <w:rPr>
          <w:noProof/>
        </w:rPr>
        <w:t>[17–19]</w:t>
      </w:r>
      <w:r w:rsidR="00360F11">
        <w:fldChar w:fldCharType="end"/>
      </w:r>
      <w:r w:rsidR="00B279B3">
        <w:t xml:space="preserve">. </w:t>
      </w:r>
      <w:del w:id="71" w:author="Kate" w:date="2016-08-23T10:48:00Z">
        <w:r w:rsidR="00B279B3" w:rsidDel="00E6003F">
          <w:delText xml:space="preserve">A comparison with economic growth is illustrative. </w:delText>
        </w:r>
      </w:del>
      <w:r w:rsidR="00B279B3">
        <w:t xml:space="preserve">Figure 1 </w:t>
      </w:r>
      <w:proofErr w:type="gramStart"/>
      <w:r w:rsidR="00B279B3">
        <w:t>shows</w:t>
      </w:r>
      <w:proofErr w:type="gramEnd"/>
      <w:r w:rsidR="00B279B3">
        <w:t xml:space="preserve"> how per capita GDP </w:t>
      </w:r>
      <w:r w:rsidR="00815060">
        <w:t xml:space="preserve">(not inflation adjusted) </w:t>
      </w:r>
      <w:ins w:id="72" w:author="Kate" w:date="2016-08-23T10:48:00Z">
        <w:r w:rsidR="00E6003F">
          <w:t>increased between</w:t>
        </w:r>
      </w:ins>
      <w:del w:id="73" w:author="Kate" w:date="2016-08-23T10:48:00Z">
        <w:r w:rsidR="00B279B3" w:rsidDel="00E6003F">
          <w:delText>has rise</w:delText>
        </w:r>
        <w:r w:rsidR="00815060" w:rsidDel="00E6003F">
          <w:delText>n since</w:delText>
        </w:r>
      </w:del>
      <w:r w:rsidR="00815060">
        <w:t xml:space="preserve"> 1950</w:t>
      </w:r>
      <w:ins w:id="74" w:author="Kate" w:date="2016-08-23T10:48:00Z">
        <w:r w:rsidR="00E6003F">
          <w:t xml:space="preserve"> and 2008</w:t>
        </w:r>
      </w:ins>
      <w:r w:rsidR="00815060">
        <w:t xml:space="preserve"> in England &amp; Wales, using</w:t>
      </w:r>
      <w:ins w:id="75" w:author="Kate" w:date="2016-08-23T10:49:00Z">
        <w:r w:rsidR="00E6003F">
          <w:t xml:space="preserve"> </w:t>
        </w:r>
      </w:ins>
      <w:del w:id="76" w:author="Kate" w:date="2016-08-23T10:49:00Z">
        <w:r w:rsidR="00815060" w:rsidDel="00E6003F">
          <w:delText xml:space="preserve"> total </w:delText>
        </w:r>
      </w:del>
      <w:r w:rsidR="00815060">
        <w:t>annual</w:t>
      </w:r>
      <w:ins w:id="77" w:author="Kate" w:date="2016-08-23T10:49:00Z">
        <w:r w:rsidR="00E6003F">
          <w:t xml:space="preserve"> </w:t>
        </w:r>
      </w:ins>
      <w:del w:id="78" w:author="Kate" w:date="2016-08-23T10:49:00Z">
        <w:r w:rsidR="00815060" w:rsidDel="00E6003F">
          <w:delText xml:space="preserve"> GDP </w:delText>
        </w:r>
      </w:del>
      <w:r w:rsidR="00815060">
        <w:t xml:space="preserve">estimates from </w:t>
      </w:r>
      <w:del w:id="79" w:author="Kate" w:date="2016-08-23T10:46:00Z">
        <w:r w:rsidR="00815060" w:rsidRPr="004D5091" w:rsidDel="00E6003F">
          <w:rPr>
            <w:highlight w:val="yellow"/>
          </w:rPr>
          <w:delText xml:space="preserve">the </w:delText>
        </w:r>
      </w:del>
      <w:r w:rsidR="00815060" w:rsidRPr="004D5091">
        <w:rPr>
          <w:highlight w:val="yellow"/>
        </w:rPr>
        <w:t>ONS</w:t>
      </w:r>
      <w:ins w:id="80" w:author="Kate" w:date="2016-08-23T10:46:00Z">
        <w:r w:rsidR="00E6003F">
          <w:t>.</w:t>
        </w:r>
      </w:ins>
      <w:del w:id="81" w:author="Kate" w:date="2016-08-23T10:46:00Z">
        <w:r w:rsidR="00815060" w:rsidRPr="004D5091" w:rsidDel="00E6003F">
          <w:rPr>
            <w:highlight w:val="yellow"/>
          </w:rPr>
          <w:delText>,</w:delText>
        </w:r>
        <w:r w:rsidR="00815060" w:rsidDel="00E6003F">
          <w:delText>.</w:delText>
        </w:r>
      </w:del>
      <w:r w:rsidR="00815060">
        <w:t xml:space="preserve"> </w:t>
      </w:r>
      <w:r w:rsidR="004D5091">
        <w:fldChar w:fldCharType="begin" w:fldLock="1"/>
      </w:r>
      <w:r w:rsidR="004D5091">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"formattedCitation" : "[20]", "plainTextFormattedCitation" : "[20]", "previouslyFormattedCitation" : "[20]" }, "properties" : { "noteIndex" : 0 }, "schema" : "https://github.com/citation-style-language/schema/raw/master/csl-citation.json" }</w:instrText>
      </w:r>
      <w:r w:rsidR="004D5091">
        <w:fldChar w:fldCharType="separate"/>
      </w:r>
      <w:r w:rsidR="004D5091" w:rsidRPr="004D5091">
        <w:rPr>
          <w:noProof/>
        </w:rPr>
        <w:t>[20]</w:t>
      </w:r>
      <w:r w:rsidR="004D5091">
        <w:fldChar w:fldCharType="end"/>
      </w:r>
      <w:r w:rsidR="004D5091">
        <w:t xml:space="preserve"> </w:t>
      </w:r>
      <w:r w:rsidR="00815060">
        <w:t xml:space="preserve">The line shows the trend </w:t>
      </w:r>
      <w:del w:id="82" w:author="Kate" w:date="2016-08-23T10:49:00Z">
        <w:r w:rsidR="00815060" w:rsidDel="00E6003F">
          <w:delText xml:space="preserve">of log per capita GDP </w:delText>
        </w:r>
      </w:del>
      <w:r w:rsidR="00815060">
        <w:t xml:space="preserve">against time </w:t>
      </w:r>
      <w:del w:id="83" w:author="Kate" w:date="2016-08-23T10:49:00Z">
        <w:r w:rsidR="00815060" w:rsidDel="00E6003F">
          <w:delText xml:space="preserve">over the period 1950 </w:delText>
        </w:r>
      </w:del>
      <w:r w:rsidR="00815060">
        <w:t xml:space="preserve">to 2008 inclusive, which is then extrapolated to 2015. </w:t>
      </w:r>
      <w:del w:id="84" w:author="Kate" w:date="2016-08-23T10:49:00Z">
        <w:r w:rsidR="00B64833" w:rsidDel="00E6003F">
          <w:delText>Over the period</w:delText>
        </w:r>
      </w:del>
      <w:proofErr w:type="gramStart"/>
      <w:ins w:id="85" w:author="Kate" w:date="2016-08-23T10:49:00Z">
        <w:r w:rsidR="00E6003F">
          <w:t>Between</w:t>
        </w:r>
      </w:ins>
      <w:r w:rsidR="00B64833">
        <w:t xml:space="preserve"> 1950-2008</w:t>
      </w:r>
      <w:ins w:id="86" w:author="Kate" w:date="2016-08-23T10:50:00Z">
        <w:r w:rsidR="00E6003F">
          <w:t>,</w:t>
        </w:r>
      </w:ins>
      <w:proofErr w:type="gramEnd"/>
      <w:r w:rsidR="00B64833">
        <w:t xml:space="preserve"> the statistical fit of this trend line is extremely high (R</w:t>
      </w:r>
      <w:r w:rsidR="00B64833" w:rsidRPr="00B64833">
        <w:rPr>
          <w:vertAlign w:val="superscript"/>
        </w:rPr>
        <w:t>2</w:t>
      </w:r>
      <w:r w:rsidR="00B64833">
        <w:t xml:space="preserve"> </w:t>
      </w:r>
      <w:ins w:id="87" w:author="Mark Green" w:date="2016-08-23T19:59:00Z">
        <w:r w:rsidR="002F1EB9">
          <w:t>=</w:t>
        </w:r>
      </w:ins>
      <w:del w:id="88" w:author="Mark Green" w:date="2016-08-23T19:59:00Z">
        <w:r w:rsidR="00B64833" w:rsidDel="002F1EB9">
          <w:delText>of</w:delText>
        </w:r>
      </w:del>
      <w:r w:rsidR="00B64833">
        <w:t xml:space="preserve"> 0.98) but after 2008 the shaded region, showing the difference between actual and projected per capita GDP, has grown ever larger. In 200</w:t>
      </w:r>
      <w:r w:rsidR="007818D4">
        <w:t>9</w:t>
      </w:r>
      <w:r w:rsidR="00B64833">
        <w:t xml:space="preserve"> the gap amounted to</w:t>
      </w:r>
      <w:del w:id="89" w:author="Kate" w:date="2016-08-23T10:50:00Z">
        <w:r w:rsidR="00B64833" w:rsidDel="00E6003F">
          <w:delText xml:space="preserve"> around</w:delText>
        </w:r>
      </w:del>
      <w:r w:rsidR="00B64833">
        <w:t xml:space="preserve"> £6,800 per person; by 2015 it had grown to more than £13,400 per person. </w:t>
      </w:r>
      <w:r w:rsidR="007818D4">
        <w:t xml:space="preserve">Before </w:t>
      </w:r>
      <w:del w:id="90" w:author="Kate" w:date="2016-08-23T10:50:00Z">
        <w:r w:rsidR="007818D4" w:rsidDel="00E6003F">
          <w:delText xml:space="preserve">the </w:delText>
        </w:r>
      </w:del>
      <w:r w:rsidR="007818D4">
        <w:t>2008</w:t>
      </w:r>
      <w:del w:id="91" w:author="Kate" w:date="2016-08-23T10:51:00Z">
        <w:r w:rsidR="007818D4" w:rsidDel="00E6003F">
          <w:delText xml:space="preserve"> re</w:delText>
        </w:r>
      </w:del>
      <w:del w:id="92" w:author="Kate" w:date="2016-08-23T10:50:00Z">
        <w:r w:rsidR="007818D4" w:rsidDel="00E6003F">
          <w:delText>cession</w:delText>
        </w:r>
      </w:del>
      <w:r w:rsidR="007818D4">
        <w:t>, all previous recessions had been followed by one or more years of catch-up</w:t>
      </w:r>
      <w:ins w:id="93" w:author="Kate" w:date="2016-08-23T10:51:00Z">
        <w:r w:rsidR="00E6003F">
          <w:t xml:space="preserve"> </w:t>
        </w:r>
      </w:ins>
      <w:del w:id="94" w:author="Kate" w:date="2016-08-23T10:51:00Z">
        <w:r w:rsidR="007818D4" w:rsidDel="00E6003F">
          <w:delText xml:space="preserve">, of faster-than-trend </w:delText>
        </w:r>
      </w:del>
      <w:r w:rsidR="007818D4">
        <w:t xml:space="preserve">growth in per capita GDP. Nothing similar occurred after </w:t>
      </w:r>
      <w:proofErr w:type="gramStart"/>
      <w:r w:rsidR="007818D4">
        <w:t>2008,</w:t>
      </w:r>
      <w:proofErr w:type="gramEnd"/>
      <w:del w:id="95" w:author="Kate" w:date="2016-08-23T10:51:00Z">
        <w:r w:rsidR="007818D4" w:rsidDel="00E6003F">
          <w:delText xml:space="preserve"> </w:delText>
        </w:r>
        <w:r w:rsidR="002424F4" w:rsidDel="00E6003F">
          <w:delText>and</w:delText>
        </w:r>
      </w:del>
      <w:r w:rsidR="002424F4">
        <w:t xml:space="preserve"> instead per capita GDP in 2015 has barely recovered to pre</w:t>
      </w:r>
      <w:ins w:id="96" w:author="Kate" w:date="2016-08-23T10:51:00Z">
        <w:r w:rsidR="00E6003F">
          <w:t>-</w:t>
        </w:r>
      </w:ins>
      <w:del w:id="97" w:author="Kate" w:date="2016-08-23T10:51:00Z">
        <w:r w:rsidR="002424F4" w:rsidDel="00E6003F">
          <w:delText xml:space="preserve"> </w:delText>
        </w:r>
      </w:del>
      <w:r w:rsidR="002424F4">
        <w:t xml:space="preserve">GFC levels. Although </w:t>
      </w:r>
      <w:del w:id="98" w:author="Kate" w:date="2016-08-23T10:51:00Z">
        <w:r w:rsidR="002424F4" w:rsidDel="00E6003F">
          <w:delText xml:space="preserve">a </w:delText>
        </w:r>
      </w:del>
      <w:r w:rsidR="002424F4">
        <w:t>similar down shift</w:t>
      </w:r>
      <w:ins w:id="99" w:author="Kate" w:date="2016-08-23T10:52:00Z">
        <w:r w:rsidR="00E6003F">
          <w:t xml:space="preserve"> in </w:t>
        </w:r>
      </w:ins>
      <w:del w:id="100" w:author="Kate" w:date="2016-08-23T10:52:00Z">
        <w:r w:rsidR="002424F4" w:rsidDel="00E6003F">
          <w:delText xml:space="preserve"> in the fundamental rate of </w:delText>
        </w:r>
      </w:del>
      <w:r w:rsidR="002424F4">
        <w:t xml:space="preserve">economic growth </w:t>
      </w:r>
      <w:del w:id="101" w:author="Kate" w:date="2016-08-23T10:52:00Z">
        <w:r w:rsidR="0057497B" w:rsidDel="00E6003F">
          <w:delText xml:space="preserve">has </w:delText>
        </w:r>
      </w:del>
      <w:r w:rsidR="0057497B">
        <w:t xml:space="preserve">occurred in many rich countries, </w:t>
      </w:r>
      <w:del w:id="102" w:author="Kate" w:date="2016-08-23T10:52:00Z">
        <w:r w:rsidR="0057497B" w:rsidDel="00E6003F">
          <w:delText>prompting discussion amongst economists of a ‘secular stagnation’,</w:delText>
        </w:r>
        <w:r w:rsidR="0063324F" w:rsidDel="00E6003F">
          <w:delText xml:space="preserve"> </w:delText>
        </w:r>
      </w:del>
      <w:commentRangeStart w:id="103"/>
      <w:r w:rsidR="0063324F">
        <w:fldChar w:fldCharType="begin" w:fldLock="1"/>
      </w:r>
      <w:r w:rsidR="004D5091">
        <w:instrText>ADDIN CSL_CITATION { "citationItems" : [ { "id" : "ITEM-1", "itemData" : { "DOI" : "10.1057/imfer.2015.6", "ISSN" : "2041-4161", "author" : [ { "dropping-particle" : "", "family" : "Summers", "given" : "Lawrence H", "non-dropping-particle" : "", "parse-names" : false, "suffix" : "" } ], "container-title" : "IMF Economic Review", "id" : "ITEM-1", "issue" : "1", "issued" : { "date-parts" : [ [ "2015", "5", "27" ] ] }, "page" : "277-280", "title" : "Have we Entered an Age of Secular Stagnation? IMF Fourteenth Annual Research Conference in Honor of Stanley Fischer, Washington, DC", "type" : "article-journal", "volume" : "63" }, "uris" : [ "http://www.mendeley.com/documents/?uuid=17f97325-2f87-424f-9eff-7bf3615c6470" ] }, { "id" : "ITEM-2", "itemData" : { "DOI" : "10.1093/oxrep/grv014", "ISSN" : "0266-903X", "author" : [ { "dropping-particle" : "", "family" : "Crafts", "given" : "Nicholas", "non-dropping-particle" : "", "parse-names" : false, "suffix" : "" } ], "container-title" : "Oxford Review of Economic Policy", "id" : "ITEM-2", "issue" : "2", "issued" : { "date-parts" : [ [ "2015", "10", "27" ] ] }, "page" : "217-241", "title" : "Economic growth: onwards and upwards?", "type" : "article-journal", "volume" : "31" }, "uris" : [ "http://www.mendeley.com/documents/?uuid=ea608cb1-4935-4167-896c-7b600193df53" ] } ], "mendeley" : { "formattedCitation" : "[21,22]", "plainTextFormattedCitation" : "[21,22]", "previouslyFormattedCitation" : "[21,22]" }, "properties" : { "noteIndex" : 0 }, "schema" : "https://github.com/citation-style-language/schema/raw/master/csl-citation.json" }</w:instrText>
      </w:r>
      <w:r w:rsidR="0063324F">
        <w:fldChar w:fldCharType="separate"/>
      </w:r>
      <w:r w:rsidR="004D5091" w:rsidRPr="004D5091">
        <w:rPr>
          <w:noProof/>
        </w:rPr>
        <w:t>[21,22]</w:t>
      </w:r>
      <w:r w:rsidR="0063324F">
        <w:fldChar w:fldCharType="end"/>
      </w:r>
      <w:commentRangeEnd w:id="103"/>
      <w:r w:rsidR="00E6003F">
        <w:rPr>
          <w:rStyle w:val="CommentReference"/>
        </w:rPr>
        <w:commentReference w:id="103"/>
      </w:r>
      <w:r w:rsidR="0063324F">
        <w:t xml:space="preserve"> </w:t>
      </w:r>
      <w:r w:rsidR="0057497B">
        <w:t xml:space="preserve"> the disparity between </w:t>
      </w:r>
      <w:del w:id="104" w:author="Kate" w:date="2016-08-23T10:53:00Z">
        <w:r w:rsidR="0057497B" w:rsidDel="00E6003F">
          <w:delText xml:space="preserve">current </w:delText>
        </w:r>
      </w:del>
      <w:ins w:id="105" w:author="Kate" w:date="2016-08-23T10:53:00Z">
        <w:r w:rsidR="00E6003F">
          <w:t xml:space="preserve">actual </w:t>
        </w:r>
      </w:ins>
      <w:r w:rsidR="0057497B">
        <w:t xml:space="preserve">and projected levels in the UK are especially severe. </w:t>
      </w:r>
      <w:r w:rsidR="0011555F">
        <w:t>Furthermore many other rich countries increased public spending as a proportion of GDP to protect their populations. In the UK the government after 2010 cut public spending as a proportion of GDP even as GDP itself fell.</w:t>
      </w:r>
    </w:p>
    <w:p w14:paraId="2879D9E7" w14:textId="77777777" w:rsidR="004F5839" w:rsidRDefault="004F5839" w:rsidP="004F5839">
      <w:pPr>
        <w:pStyle w:val="Caption"/>
        <w:keepNext/>
      </w:pPr>
      <w:r>
        <w:t xml:space="preserve">Figure </w:t>
      </w:r>
      <w:fldSimple w:instr=" SEQ Figure \* ARABIC ">
        <w:r>
          <w:rPr>
            <w:noProof/>
          </w:rPr>
          <w:t>1</w:t>
        </w:r>
      </w:fldSimple>
      <w:r>
        <w:t xml:space="preserve"> </w:t>
      </w:r>
      <w:proofErr w:type="gramStart"/>
      <w:r>
        <w:t>Per</w:t>
      </w:r>
      <w:proofErr w:type="gramEnd"/>
      <w:r>
        <w:t xml:space="preserve"> capita GDP against trend, 1950 to 2015; </w:t>
      </w:r>
    </w:p>
    <w:p w14:paraId="65A94D94" w14:textId="77777777" w:rsidR="004F5839" w:rsidRDefault="004F5839" w:rsidP="004F5839">
      <w:commentRangeStart w:id="106"/>
      <w:r>
        <w:rPr>
          <w:noProof/>
          <w:lang w:eastAsia="en-GB"/>
        </w:rPr>
        <w:drawing>
          <wp:inline distT="0" distB="0" distL="0" distR="0" wp14:anchorId="713197FD" wp14:editId="5E4C52FF">
            <wp:extent cx="4536440" cy="3240000"/>
            <wp:effectExtent l="0" t="0" r="10160" b="11430"/>
            <wp:docPr id="1" name="Picture 1" descr="E:\repos\danny_elderly_mort\figures\intro_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anny_elderly_mort\figures\intro_stri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7135"/>
                    <a:stretch/>
                  </pic:blipFill>
                  <pic:spPr bwMode="auto">
                    <a:xfrm>
                      <a:off x="0" y="0"/>
                      <a:ext cx="4536440" cy="3240000"/>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6"/>
      <w:r w:rsidR="00E6003F">
        <w:rPr>
          <w:rStyle w:val="CommentReference"/>
        </w:rPr>
        <w:commentReference w:id="106"/>
      </w:r>
    </w:p>
    <w:p w14:paraId="523647A6" w14:textId="2B121EBA" w:rsidR="004F5839" w:rsidRDefault="004F5839" w:rsidP="004F5839">
      <w:r>
        <w:rPr>
          <w:b/>
        </w:rPr>
        <w:t>Notes</w:t>
      </w:r>
      <w:r>
        <w:t xml:space="preserve">: </w:t>
      </w:r>
      <w:r>
        <w:rPr>
          <w:b/>
        </w:rPr>
        <w:t>Data Sources: (A) ONS; HMD</w:t>
      </w:r>
    </w:p>
    <w:p w14:paraId="076796FB" w14:textId="77777777" w:rsidR="004F5839" w:rsidRDefault="004F5839" w:rsidP="00B801AF"/>
    <w:p w14:paraId="2C17CF56" w14:textId="76B8B2E8" w:rsidR="004F5839" w:rsidDel="006B38EC" w:rsidRDefault="004F5839" w:rsidP="00B801AF">
      <w:pPr>
        <w:rPr>
          <w:del w:id="107" w:author="Kate" w:date="2016-08-23T10:55:00Z"/>
        </w:rPr>
      </w:pPr>
      <w:commentRangeStart w:id="108"/>
    </w:p>
    <w:p w14:paraId="1D40D9BD" w14:textId="12F5B160" w:rsidR="0055282F" w:rsidRDefault="0063324F" w:rsidP="00B801AF">
      <w:del w:id="109" w:author="Kate" w:date="2016-08-23T10:55:00Z">
        <w:r w:rsidDel="006B38EC">
          <w:lastRenderedPageBreak/>
          <w:delText>Trends in life expectancy at birth in the UK and other rich nations have been repeatedly underestimated because the downwards trends in the mortality risks at most ages have not been accounted for in projections</w:delText>
        </w:r>
        <w:r w:rsidR="0011555F" w:rsidDel="006B38EC">
          <w:delText xml:space="preserve">. </w:delText>
        </w:r>
        <w:r w:rsidDel="006B38EC">
          <w:delText>One way of seeing this</w:delText>
        </w:r>
        <w:r w:rsidR="00521040" w:rsidDel="006B38EC">
          <w:delText xml:space="preserve"> is to consider figure 2, which shows, for England &amp; Wales, how 12 month mortality rates at different ages have changed between consecutive birth cohorts, presenting these data a</w:delText>
        </w:r>
        <w:r w:rsidR="00305EB9" w:rsidDel="006B38EC">
          <w:delText>s if they are orienteering maps,</w:delText>
        </w:r>
        <w:r w:rsidR="00521040" w:rsidDel="006B38EC">
          <w:delText xml:space="preserve"> </w:delText>
        </w:r>
        <w:r w:rsidR="00305EB9" w:rsidDel="006B38EC">
          <w:delText xml:space="preserve">with </w:delText>
        </w:r>
        <w:r w:rsidR="00521040" w:rsidDel="006B38EC">
          <w:delText>a series of contour lines</w:delText>
        </w:r>
        <w:r w:rsidR="00305EB9" w:rsidDel="006B38EC">
          <w:delText>.</w:delText>
        </w:r>
        <w:r w:rsidR="00521040" w:rsidDel="006B38EC">
          <w:delText xml:space="preserve"> </w:delText>
        </w:r>
        <w:r w:rsidR="00305EB9" w:rsidDel="006B38EC">
          <w:fldChar w:fldCharType="begin" w:fldLock="1"/>
        </w:r>
        <w:r w:rsidR="004D5091" w:rsidDel="006B38EC">
          <w:delInstrText>ADDIN CSL_CITATION { "citationItems" : [ { "id" : "ITEM-1", "itemData" : { "author" : [ { "dropping-particle" : "", "family" : "Minton", "given" : "J", "non-dropping-particle" : "", "parse-names" : false, "suffix" : "" } ], "container-title" : "Spatial and spatio-temporal epidemiology2", "id" : "ITEM-1", "issued" : { "date-parts" : [ [ "0" ] ] }, "title" : "Real geographies and virtual landscapes: Exploring the influence of place and space on mortality Lexis surfaces using shaded contour maps", "type" : "article-journal" }, "uris" : [ "http://www.mendeley.com/documents/?uuid=bb20fe87-2d8e-48a5-b6bd-25ec176dbe88"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"id" : "ITEM-3",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"ITEM-3",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"formattedCitation" : "[23\u201325]", "plainTextFormattedCitation" : "[23\u201325]", "previouslyFormattedCitation" : "[23\u201325]" }, "properties" : { "noteIndex" : 0 }, "schema" : "https://github.com/citation-style-language/schema/raw/master/csl-citation.json" }</w:delInstrText>
        </w:r>
        <w:r w:rsidR="00305EB9" w:rsidDel="006B38EC">
          <w:fldChar w:fldCharType="separate"/>
        </w:r>
        <w:r w:rsidR="004D5091" w:rsidRPr="004D5091" w:rsidDel="006B38EC">
          <w:rPr>
            <w:noProof/>
          </w:rPr>
          <w:delText>[23–25]</w:delText>
        </w:r>
        <w:r w:rsidR="00305EB9" w:rsidDel="006B38EC">
          <w:fldChar w:fldCharType="end"/>
        </w:r>
        <w:r w:rsidR="00305EB9" w:rsidDel="006B38EC">
          <w:delText xml:space="preserve"> </w:delText>
        </w:r>
        <w:r w:rsidR="00521040" w:rsidDel="006B38EC">
          <w:delText>In this demographic map the contour lines indicate the age at which different birth cohorts first experience a given 12 month mortality risk. Most of these contour lines have been moving steadily to the right, to be faced at ever older ages</w:delText>
        </w:r>
        <w:r w:rsidR="00AC7DA4" w:rsidDel="006B38EC">
          <w:delText xml:space="preserve">. A standard simplifying assumption made in many population projections is that the age-specific mortality rates observed in the last year </w:delText>
        </w:r>
        <w:r w:rsidR="0055282F" w:rsidDel="006B38EC">
          <w:delText xml:space="preserve">will simply continue in future years. </w:delText>
        </w:r>
        <w:r w:rsidR="00671E81" w:rsidDel="006B38EC">
          <w:delText xml:space="preserve">An important exception to this simplifying assumptions is in a recent spatiotemporal model published in the Lancet, which models both linear age-specific trends in mortality rates as well as spatial variations. </w:delText>
        </w:r>
        <w:r w:rsidR="00671E81" w:rsidDel="006B38EC">
          <w:fldChar w:fldCharType="begin" w:fldLock="1"/>
        </w:r>
        <w:r w:rsidR="004D5091" w:rsidDel="006B38EC">
          <w:delInstrText>ADDIN CSL_CITATION { "citationItems" : [ { "id" : "ITEM-1", "itemData" : { "DOI" : "10.1016/S0140-6736(15)60296-3", "ISSN" : "01406736", "author" : [ { "dropping-particle" : "", "family" : "Bennett", "given" : "James E", "non-dropping-particle" : "", "parse-names" : false, "suffix" : "" }, { "dropping-particle" : "", "family" : "Li", "given" : "Guangquan", "non-dropping-particle" : "", "parse-names" : false, "suffix" : "" }, { "dropping-particle" : "", "family" : "Foreman", "given" : "Kyle", "non-dropping-particle" : "", "parse-names" : false, "suffix" : "" }, { "dropping-particle" : "", "family" : "Best", "given" : "Nicky", "non-dropping-particle" : "", "parse-names" : false, "suffix" : "" }, { "dropping-particle" : "", "family" : "Kontis", "given" : "Vasilis", "non-dropping-particle" : "", "parse-names" : false, "suffix" : "" }, { "dropping-particle" : "", "family" : "Pearson", "given" : "Clare", "non-dropping-particle" : "", "parse-names" : false, "suffix" : "" }, { "dropping-particle" : "", "family" : "Hambly", "given" : "Peter", "non-dropping-particle" : "", "parse-names" : false, "suffix" : "" }, { "dropping-particle" : "", "family" : "Ezzati", "given" : "Majid", "non-dropping-particle" : "", "parse-names" : false, "suffix" : "" } ], "container-title" : "The Lancet", "id" : "ITEM-1", "issue" : "9989", "issued" : { "date-parts" : [ [ "2015", "7" ] ] }, "page" : "163-170", "title" : "The future of life expectancy and life expectancy inequalities in England and Wales: Bayesian spatiotemporal forecasting", "type" : "article-journal", "volume" : "386" }, "uris" : [ "http://www.mendeley.com/documents/?uuid=f7f30fec-3896-42f2-8402-b732c1ea3671" ] } ], "mendeley" : { "formattedCitation" : "[26]", "plainTextFormattedCitation" : "[26]", "previouslyFormattedCitation" : "[26]" }, "properties" : { "noteIndex" : 0 }, "schema" : "https://github.com/citation-style-language/schema/raw/master/csl-citation.json" }</w:delInstrText>
        </w:r>
        <w:r w:rsidR="00671E81" w:rsidDel="006B38EC">
          <w:fldChar w:fldCharType="separate"/>
        </w:r>
        <w:r w:rsidR="004D5091" w:rsidRPr="004D5091" w:rsidDel="006B38EC">
          <w:rPr>
            <w:noProof/>
          </w:rPr>
          <w:delText>[26]</w:delText>
        </w:r>
        <w:r w:rsidR="00671E81" w:rsidDel="006B38EC">
          <w:fldChar w:fldCharType="end"/>
        </w:r>
        <w:r w:rsidR="00671E81" w:rsidDel="006B38EC">
          <w:delText xml:space="preserve"> </w:delText>
        </w:r>
        <w:r w:rsidR="0055282F" w:rsidDel="006B38EC">
          <w:delText>Within this map this is equivalent to assuming that each of these contour lines, which at almost all older ages have been moving steadily to the right since birth cohorts born in the 1920s, will suddenly stop moving and become vertical instead, which does not appear a plausible assumption except perhaps for males born between around 1870 and 1900</w:delText>
        </w:r>
        <w:r w:rsidR="0011555F" w:rsidDel="006B38EC">
          <w:delText xml:space="preserve"> (who died in high numbers in World War One</w:delText>
        </w:r>
      </w:del>
      <w:commentRangeEnd w:id="108"/>
      <w:r w:rsidR="006B38EC">
        <w:rPr>
          <w:rStyle w:val="CommentReference"/>
        </w:rPr>
        <w:commentReference w:id="108"/>
      </w:r>
      <w:del w:id="110" w:author="Kate" w:date="2016-08-23T10:55:00Z">
        <w:r w:rsidR="0011555F" w:rsidDel="006B38EC">
          <w:delText>)</w:delText>
        </w:r>
        <w:r w:rsidR="0055282F" w:rsidDel="006B38EC">
          <w:delText>.</w:delText>
        </w:r>
      </w:del>
      <w:r w:rsidR="0055282F">
        <w:t xml:space="preserve"> </w:t>
      </w:r>
    </w:p>
    <w:p w14:paraId="506C8ED5" w14:textId="77777777" w:rsidR="00D80E19" w:rsidRDefault="00D80E19" w:rsidP="00D80E19">
      <w:pPr>
        <w:pStyle w:val="Heading1"/>
      </w:pPr>
      <w:r>
        <w:t xml:space="preserve">Methods </w:t>
      </w:r>
    </w:p>
    <w:p w14:paraId="65A615ED" w14:textId="457480F3" w:rsidR="00B51CB3" w:rsidRDefault="00B51CB3" w:rsidP="00B51CB3">
      <w:pPr>
        <w:pStyle w:val="Heading2"/>
      </w:pPr>
      <w:r>
        <w:t xml:space="preserve">Data </w:t>
      </w:r>
    </w:p>
    <w:p w14:paraId="1D4E9CDC" w14:textId="173EB110" w:rsidR="002074F1" w:rsidRDefault="00E10AAF" w:rsidP="002074F1">
      <w:r>
        <w:t>Mid-year p</w:t>
      </w:r>
      <w:r w:rsidR="00981ADB">
        <w:t xml:space="preserve">opulation estimates and registered deaths in England &amp; Wales, for each year from </w:t>
      </w:r>
      <w:commentRangeStart w:id="111"/>
      <w:r w:rsidR="00981ADB" w:rsidRPr="006B38EC">
        <w:rPr>
          <w:highlight w:val="yellow"/>
          <w:rPrChange w:id="112" w:author="Kate" w:date="2016-08-23T11:04:00Z">
            <w:rPr/>
          </w:rPrChange>
        </w:rPr>
        <w:t>1961</w:t>
      </w:r>
      <w:commentRangeEnd w:id="111"/>
      <w:r w:rsidR="006B38EC">
        <w:rPr>
          <w:rStyle w:val="CommentReference"/>
        </w:rPr>
        <w:commentReference w:id="111"/>
      </w:r>
      <w:r w:rsidR="00981ADB">
        <w:t xml:space="preserve"> to 2014, were downloaded from the O</w:t>
      </w:r>
      <w:r>
        <w:t xml:space="preserve">NS website. </w:t>
      </w:r>
      <w:r>
        <w:fldChar w:fldCharType="begin" w:fldLock="1"/>
      </w:r>
      <w:r w:rsidR="004D5091">
        <w:instrText>ADDIN CSL_CITATION { "citationItems" : [ { "id" : "ITEM-1",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"ITEM-1",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"[27]", "plainTextFormattedCitation" : "[27]", "previouslyFormattedCitation" : "[27]" }, "properties" : { "noteIndex" : 0 }, "schema" : "https://github.com/citation-style-language/schema/raw/master/csl-citation.json" }</w:instrText>
      </w:r>
      <w:r>
        <w:fldChar w:fldCharType="separate"/>
      </w:r>
      <w:r w:rsidR="004D5091" w:rsidRPr="004D5091">
        <w:rPr>
          <w:noProof/>
        </w:rPr>
        <w:t>[27]</w:t>
      </w:r>
      <w:r>
        <w:fldChar w:fldCharType="end"/>
      </w:r>
      <w:r>
        <w:t xml:space="preserve"> These data are presented for each age in single years up to 104 years</w:t>
      </w:r>
      <w:ins w:id="113" w:author="Kate" w:date="2016-08-23T10:57:00Z">
        <w:r w:rsidR="006B38EC">
          <w:t xml:space="preserve">. </w:t>
        </w:r>
      </w:ins>
      <w:commentRangeStart w:id="114"/>
      <w:commentRangeStart w:id="115"/>
      <w:proofErr w:type="gramStart"/>
      <w:r w:rsidRPr="006B38EC">
        <w:rPr>
          <w:highlight w:val="yellow"/>
          <w:rPrChange w:id="116" w:author="Kate" w:date="2016-08-23T11:05:00Z">
            <w:rPr/>
          </w:rPrChange>
        </w:rPr>
        <w:t xml:space="preserve">, though </w:t>
      </w:r>
      <w:proofErr w:type="spellStart"/>
      <w:r w:rsidRPr="006B38EC">
        <w:rPr>
          <w:highlight w:val="yellow"/>
          <w:rPrChange w:id="117" w:author="Kate" w:date="2016-08-23T11:05:00Z">
            <w:rPr/>
          </w:rPrChange>
        </w:rPr>
        <w:t>mid year</w:t>
      </w:r>
      <w:proofErr w:type="spellEnd"/>
      <w:r w:rsidRPr="006B38EC">
        <w:rPr>
          <w:highlight w:val="yellow"/>
          <w:rPrChange w:id="118" w:author="Kate" w:date="2016-08-23T11:05:00Z">
            <w:rPr/>
          </w:rPrChange>
        </w:rPr>
        <w:t xml:space="preserve"> population estimates for ages 90 and above are produced using the </w:t>
      </w:r>
      <w:proofErr w:type="spellStart"/>
      <w:r w:rsidRPr="006B38EC">
        <w:rPr>
          <w:highlight w:val="yellow"/>
          <w:rPrChange w:id="119" w:author="Kate" w:date="2016-08-23T11:05:00Z">
            <w:rPr/>
          </w:rPrChange>
        </w:rPr>
        <w:t>Kannisto</w:t>
      </w:r>
      <w:proofErr w:type="spellEnd"/>
      <w:r w:rsidRPr="006B38EC">
        <w:rPr>
          <w:highlight w:val="yellow"/>
          <w:rPrChange w:id="120" w:author="Kate" w:date="2016-08-23T11:05:00Z">
            <w:rPr/>
          </w:rPrChange>
        </w:rPr>
        <w:t>-Thatcher survival ratio method, and so subject to more model dependence than estimates at some younger ages.</w:t>
      </w:r>
      <w:proofErr w:type="gramEnd"/>
      <w:r w:rsidRPr="006B38EC">
        <w:rPr>
          <w:highlight w:val="yellow"/>
          <w:rPrChange w:id="121" w:author="Kate" w:date="2016-08-23T11:05:00Z">
            <w:rPr/>
          </w:rPrChange>
        </w:rPr>
        <w:t xml:space="preserve"> </w:t>
      </w:r>
      <w:r w:rsidR="00137271" w:rsidRPr="006B38EC">
        <w:rPr>
          <w:highlight w:val="yellow"/>
          <w:rPrChange w:id="122" w:author="Kate" w:date="2016-08-23T11:05:00Z">
            <w:rPr/>
          </w:rPrChange>
        </w:rPr>
        <w:fldChar w:fldCharType="begin" w:fldLock="1"/>
      </w:r>
      <w:r w:rsidR="004D5091" w:rsidRPr="006B38EC">
        <w:rPr>
          <w:highlight w:val="yellow"/>
          <w:rPrChange w:id="123" w:author="Kate" w:date="2016-08-23T11:05:00Z">
            <w:rPr/>
          </w:rPrChange>
        </w:rPr>
        <w:instrText>ADDIN CSL_CITATION { "citationItems" : [ { "id" : "ITEM-1", "itemData" : { "DOI" : "10.2307/2137662", "ISBN" : "0098-7921", "ISSN" : "00987921", "abstract" : "Can death rates be reduced for octogenarians, nonagenarians, and even centenarians? It is widely assumed that mortality at advanced ages is attributable to old age per se and that death rates at advanced ages cannot be substantially reduced. Using a larger body of data than previously available, the authors find that developed countries have made progress in reducing death rates even at the highest ages. Furthermore, the pace of this progress has accelerated over the course of the twentieth century. In most developed countries outside Eastern Europe, average death rates at ages 80-99 have declined at a rate of 1 to 2 percent per year for females and 0.5 to 1.5 percent per year for males since the 1960s. For an aggregate of nine countries with reliable data through 1991, the annual average rate of improvement between 1982-86 and 1987-91 was 1.7 percent for male octogenarians and 2.5 percent for female octogenarians. CR - Copyright &amp;#169; 1994 Population Council", "author" : [ { "dropping-particle" : "", "family" : "Kannisto", "given" : "Vaino", "non-dropping-particle" : "", "parse-names" : false, "suffix" : "" }, { "dropping-particle" : "", "family" : "Lauritsen", "given" : "Jens", "non-dropping-particle" : "", "parse-names" : false, "suffix" : "" }, { "dropping-particle" : "", "family" : "Thatcher", "given" : "a Roger", "non-dropping-particle" : "", "parse-names" : false, "suffix" : "" }, { "dropping-particle" : "", "family" : "Vaupel", "given" : "James W", "non-dropping-particle" : "", "parse-names" : false, "suffix" : "" } ], "container-title" : "Population and Development Review", "id" : "ITEM-1", "issue" : "4", "issued" : { "date-parts" : [ [ "1994" ] ] }, "page" : "793-810", "title" : "Reductions in Mortality at Advanced Ages: Several Decades of Evidence from 27 Countries", "type" : "article-journal", "volume" : "20" }, "uris" : [ "http://www.mendeley.com/documents/?uuid=74798515-8768-4ebb-89cf-dc94390e2340" ] } ], "mendeley" : { "formattedCitation" : "[28]", "plainTextFormattedCitation" : "[28]", "previouslyFormattedCitation" : "[28]" }, "properties" : { "noteIndex" : 0 }, "schema" : "https://github.com/citation-style-language/schema/raw/master/csl-citation.json" }</w:instrText>
      </w:r>
      <w:r w:rsidR="00137271" w:rsidRPr="006B38EC">
        <w:rPr>
          <w:highlight w:val="yellow"/>
          <w:rPrChange w:id="124" w:author="Kate" w:date="2016-08-23T11:05:00Z">
            <w:rPr/>
          </w:rPrChange>
        </w:rPr>
        <w:fldChar w:fldCharType="separate"/>
      </w:r>
      <w:r w:rsidR="004D5091" w:rsidRPr="006B38EC">
        <w:rPr>
          <w:noProof/>
          <w:highlight w:val="yellow"/>
          <w:rPrChange w:id="125" w:author="Kate" w:date="2016-08-23T11:05:00Z">
            <w:rPr>
              <w:noProof/>
            </w:rPr>
          </w:rPrChange>
        </w:rPr>
        <w:t>[28]</w:t>
      </w:r>
      <w:r w:rsidR="00137271" w:rsidRPr="006B38EC">
        <w:rPr>
          <w:highlight w:val="yellow"/>
          <w:rPrChange w:id="126" w:author="Kate" w:date="2016-08-23T11:05:00Z">
            <w:rPr/>
          </w:rPrChange>
        </w:rPr>
        <w:fldChar w:fldCharType="end"/>
      </w:r>
      <w:r w:rsidR="00137271" w:rsidRPr="006B38EC">
        <w:rPr>
          <w:highlight w:val="yellow"/>
          <w:rPrChange w:id="127" w:author="Kate" w:date="2016-08-23T11:05:00Z">
            <w:rPr/>
          </w:rPrChange>
        </w:rPr>
        <w:t xml:space="preserve"> </w:t>
      </w:r>
      <w:r w:rsidRPr="006B38EC">
        <w:rPr>
          <w:highlight w:val="yellow"/>
          <w:rPrChange w:id="128" w:author="Kate" w:date="2016-08-23T11:05:00Z">
            <w:rPr/>
          </w:rPrChange>
        </w:rPr>
        <w:t xml:space="preserve">However </w:t>
      </w:r>
      <w:r w:rsidR="004B259F" w:rsidRPr="006B38EC">
        <w:rPr>
          <w:highlight w:val="yellow"/>
          <w:rPrChange w:id="129" w:author="Kate" w:date="2016-08-23T11:05:00Z">
            <w:rPr/>
          </w:rPrChange>
        </w:rPr>
        <w:t xml:space="preserve">it is also known that </w:t>
      </w:r>
      <w:r w:rsidRPr="006B38EC">
        <w:rPr>
          <w:highlight w:val="yellow"/>
          <w:rPrChange w:id="130" w:author="Kate" w:date="2016-08-23T11:05:00Z">
            <w:rPr/>
          </w:rPrChange>
        </w:rPr>
        <w:t xml:space="preserve">migration propensities </w:t>
      </w:r>
      <w:r w:rsidR="00137271" w:rsidRPr="006B38EC">
        <w:rPr>
          <w:highlight w:val="yellow"/>
          <w:rPrChange w:id="131" w:author="Kate" w:date="2016-08-23T11:05:00Z">
            <w:rPr/>
          </w:rPrChange>
        </w:rPr>
        <w:t>are low at these older ages</w:t>
      </w:r>
      <w:r w:rsidR="004B259F" w:rsidRPr="006B38EC">
        <w:rPr>
          <w:highlight w:val="yellow"/>
          <w:rPrChange w:id="132" w:author="Kate" w:date="2016-08-23T11:05:00Z">
            <w:rPr/>
          </w:rPrChange>
        </w:rPr>
        <w:t xml:space="preserve"> (and highest in early adulthood)</w:t>
      </w:r>
      <w:r w:rsidR="00137271" w:rsidRPr="006B38EC">
        <w:rPr>
          <w:highlight w:val="yellow"/>
          <w:rPrChange w:id="133" w:author="Kate" w:date="2016-08-23T11:05:00Z">
            <w:rPr/>
          </w:rPrChange>
        </w:rPr>
        <w:t xml:space="preserve">, </w:t>
      </w:r>
      <w:r w:rsidR="004B259F" w:rsidRPr="006B38EC">
        <w:rPr>
          <w:highlight w:val="yellow"/>
          <w:rPrChange w:id="134" w:author="Kate" w:date="2016-08-23T11:05:00Z">
            <w:rPr/>
          </w:rPrChange>
        </w:rPr>
        <w:t xml:space="preserve">and without high levels of migration amongst </w:t>
      </w:r>
      <w:proofErr w:type="spellStart"/>
      <w:r w:rsidR="004B259F" w:rsidRPr="006B38EC">
        <w:rPr>
          <w:highlight w:val="yellow"/>
          <w:rPrChange w:id="135" w:author="Kate" w:date="2016-08-23T11:05:00Z">
            <w:rPr/>
          </w:rPrChange>
        </w:rPr>
        <w:t>nonogenerians</w:t>
      </w:r>
      <w:proofErr w:type="spellEnd"/>
      <w:r w:rsidR="004B259F" w:rsidRPr="006B38EC">
        <w:rPr>
          <w:highlight w:val="yellow"/>
          <w:rPrChange w:id="136" w:author="Kate" w:date="2016-08-23T11:05:00Z">
            <w:rPr/>
          </w:rPrChange>
        </w:rPr>
        <w:t xml:space="preserve"> and centenarians population sizes can likely be reasonably inferred given registered deaths at different ages</w:t>
      </w:r>
      <w:r w:rsidR="00137271" w:rsidRPr="006B38EC">
        <w:rPr>
          <w:highlight w:val="yellow"/>
          <w:rPrChange w:id="137" w:author="Kate" w:date="2016-08-23T11:05:00Z">
            <w:rPr/>
          </w:rPrChange>
        </w:rPr>
        <w:t xml:space="preserve">. </w:t>
      </w:r>
      <w:r w:rsidR="00137271" w:rsidRPr="006B38EC">
        <w:rPr>
          <w:highlight w:val="yellow"/>
          <w:rPrChange w:id="138" w:author="Kate" w:date="2016-08-23T11:05:00Z">
            <w:rPr/>
          </w:rPrChange>
        </w:rPr>
        <w:fldChar w:fldCharType="begin" w:fldLock="1"/>
      </w:r>
      <w:r w:rsidR="004D5091" w:rsidRPr="006B38EC">
        <w:rPr>
          <w:highlight w:val="yellow"/>
          <w:rPrChange w:id="139" w:author="Kate" w:date="2016-08-23T11:05:00Z">
            <w:rPr/>
          </w:rPrChange>
        </w:rPr>
        <w:instrText>ADDIN CSL_CITATION { "citationItems" : [ { "id" : "ITEM-1", "itemData" : { "DOI" : "10.1017/S0145553200010270", "ISSN" : "0145-5532", "abstract" : "Many geographers have argued for the need to incorporate change over time into their analyses (see, for example, Haggett 1965; H\u00e4gerstrand 1970; Thrift 1977;Marsh et al. 1988); however, changes to administrative boundaries often mean that demographic statistics collected at two different dates cannot be directly compared. This has made it very difficult to study longitudinal change without resorting to undesirable levels of aggregation, typically to county level in Britain or state level in the United States. This article describes a technique that makes significant advances toward eliminating this problem: a researcher using this technique can compare statistics by standardizing all relevant data on a single set of administrative units. My article builds on the work of the Great Britain Historical GIS Project (Gregory and Southall 1998) and uses net migration as an example.The geographical information system (GIS) is not yet complete, so the article focuses on the methodological issues. These issues could be applied to a wide range of problems in historical geography. More broadly, it is hoped that the article will give some idea of the potential for using GIS to analyze spatially referenced data in the context of social science history.", "author" : [ { "dropping-particle" : "", "family" : "Gregory", "given" : "Ian", "non-dropping-particle" : "", "parse-names" : false, "suffix" : "" } ], "container-title" : "Social Science History", "id" : "ITEM-1", "issue" : "03", "issued" : { "date-parts" : [ [ "2000", "1", "4" ] ] }, "page" : "471-503", "title" : "Longitudinal Analysis of Age- and Gender-Specific Migration Patterns in England and Wales", "type" : "article-journal", "volume" : "24" }, "uris" : [ "http://www.mendeley.com/documents/?uuid=8d88b60a-69b4-4f71-b930-773445dca0bf" ] } ], "mendeley" : { "formattedCitation" : "[29]", "plainTextFormattedCitation" : "[29]", "previouslyFormattedCitation" : "[29]" }, "properties" : { "noteIndex" : 0 }, "schema" : "https://github.com/citation-style-language/schema/raw/master/csl-citation.json" }</w:instrText>
      </w:r>
      <w:r w:rsidR="00137271" w:rsidRPr="006B38EC">
        <w:rPr>
          <w:highlight w:val="yellow"/>
          <w:rPrChange w:id="140" w:author="Kate" w:date="2016-08-23T11:05:00Z">
            <w:rPr/>
          </w:rPrChange>
        </w:rPr>
        <w:fldChar w:fldCharType="separate"/>
      </w:r>
      <w:r w:rsidR="004D5091" w:rsidRPr="006B38EC">
        <w:rPr>
          <w:noProof/>
          <w:highlight w:val="yellow"/>
          <w:rPrChange w:id="141" w:author="Kate" w:date="2016-08-23T11:05:00Z">
            <w:rPr>
              <w:noProof/>
            </w:rPr>
          </w:rPrChange>
        </w:rPr>
        <w:t>[29]</w:t>
      </w:r>
      <w:r w:rsidR="00137271" w:rsidRPr="006B38EC">
        <w:rPr>
          <w:highlight w:val="yellow"/>
          <w:rPrChange w:id="142" w:author="Kate" w:date="2016-08-23T11:05:00Z">
            <w:rPr/>
          </w:rPrChange>
        </w:rPr>
        <w:fldChar w:fldCharType="end"/>
      </w:r>
      <w:commentRangeEnd w:id="114"/>
      <w:r w:rsidR="006B38EC">
        <w:rPr>
          <w:rStyle w:val="CommentReference"/>
        </w:rPr>
        <w:commentReference w:id="114"/>
      </w:r>
      <w:commentRangeEnd w:id="115"/>
      <w:r w:rsidR="00E92F54">
        <w:rPr>
          <w:rStyle w:val="CommentReference"/>
        </w:rPr>
        <w:commentReference w:id="115"/>
      </w:r>
      <w:del w:id="143" w:author="Kate" w:date="2016-08-23T11:05:00Z">
        <w:r w:rsidR="00137271" w:rsidDel="006B38EC">
          <w:delText xml:space="preserve"> </w:delText>
        </w:r>
      </w:del>
    </w:p>
    <w:p w14:paraId="1D749A42" w14:textId="0626531A" w:rsidR="002074F1" w:rsidRPr="00B51CB3" w:rsidRDefault="00B14C65" w:rsidP="002074F1">
      <w:r>
        <w:t xml:space="preserve">Mid-year population estimates and registered deaths for 2015 were released on </w:t>
      </w:r>
      <w:r w:rsidR="002074F1">
        <w:t>23 June 2016</w:t>
      </w:r>
      <w:r>
        <w:t xml:space="preserve"> for England &amp; Wales. These are disaggregated by age in single years up to the age of 89 years rather than 104 years</w:t>
      </w:r>
      <w:r w:rsidR="002074F1">
        <w:t>.</w:t>
      </w:r>
      <w:r w:rsidR="00E323A4">
        <w:t xml:space="preserve"> </w:t>
      </w:r>
      <w:r w:rsidR="002074F1">
        <w:fldChar w:fldCharType="begin" w:fldLock="1"/>
      </w:r>
      <w:r w:rsidR="002074F1">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2074F1">
        <w:fldChar w:fldCharType="separate"/>
      </w:r>
      <w:r w:rsidR="002074F1" w:rsidRPr="00C753FB">
        <w:rPr>
          <w:noProof/>
        </w:rPr>
        <w:t>[14]</w:t>
      </w:r>
      <w:r w:rsidR="002074F1">
        <w:fldChar w:fldCharType="end"/>
      </w:r>
    </w:p>
    <w:p w14:paraId="2FA4198A" w14:textId="65DAFEFA" w:rsidR="00B51CB3" w:rsidRDefault="00B51CB3" w:rsidP="00B51CB3"/>
    <w:p w14:paraId="2183BE80" w14:textId="562FEE45" w:rsidR="00B51CB3" w:rsidRPr="00B51CB3" w:rsidRDefault="00B51CB3" w:rsidP="00B51CB3">
      <w:pPr>
        <w:pStyle w:val="Heading2"/>
      </w:pPr>
      <w:r>
        <w:t>Modelling strategy</w:t>
      </w:r>
    </w:p>
    <w:p w14:paraId="640D9A38" w14:textId="5B07476E" w:rsidR="004B259F" w:rsidRDefault="00910EF2" w:rsidP="00D80E19">
      <w:r>
        <w:t xml:space="preserve">The precise details of the modelling </w:t>
      </w:r>
      <w:r w:rsidR="00F61151">
        <w:t xml:space="preserve">strategy </w:t>
      </w:r>
      <w:r>
        <w:t>are detailed in the appendix</w:t>
      </w:r>
      <w:del w:id="144" w:author="Kate" w:date="2016-08-23T11:06:00Z">
        <w:r w:rsidR="00924B11" w:rsidDel="006B38EC">
          <w:delText xml:space="preserve"> </w:delText>
        </w:r>
      </w:del>
      <w:ins w:id="145" w:author="Kate" w:date="2016-08-23T11:00:00Z">
        <w:r w:rsidR="006B38EC">
          <w:t>,</w:t>
        </w:r>
      </w:ins>
      <w:ins w:id="146" w:author="Kate" w:date="2016-08-23T11:06:00Z">
        <w:r w:rsidR="006B38EC">
          <w:t xml:space="preserve"> </w:t>
        </w:r>
      </w:ins>
      <w:r w:rsidR="00924B11">
        <w:t>which also includes a sensitivity analysis</w:t>
      </w:r>
      <w:ins w:id="147" w:author="Kate" w:date="2016-08-23T11:14:00Z">
        <w:r w:rsidR="008F0C36">
          <w:rPr>
            <w:rStyle w:val="FootnoteReference"/>
          </w:rPr>
          <w:footnoteReference w:id="1"/>
        </w:r>
      </w:ins>
      <w:r>
        <w:t xml:space="preserve">. </w:t>
      </w:r>
      <w:del w:id="160" w:author="Kate" w:date="2016-08-23T11:01:00Z">
        <w:r w:rsidR="00305EB9" w:rsidRPr="00E323A4" w:rsidDel="006B38EC">
          <w:delText xml:space="preserve">The issue of how best to model mortality risk over age, time and other attributes is being actively debated by demographers and statisticians, with </w:delText>
        </w:r>
        <w:r w:rsidR="00A8037D" w:rsidRPr="00E323A4" w:rsidDel="006B38EC">
          <w:delText xml:space="preserve">modelling strategies such as </w:delText>
        </w:r>
        <w:r w:rsidR="00305EB9" w:rsidRPr="00E323A4" w:rsidDel="006B38EC">
          <w:delText xml:space="preserve">intrinsic </w:delText>
        </w:r>
        <w:r w:rsidR="00A8037D" w:rsidRPr="00E323A4" w:rsidDel="006B38EC">
          <w:delText>e</w:delText>
        </w:r>
        <w:r w:rsidR="00305EB9" w:rsidRPr="00E323A4" w:rsidDel="006B38EC">
          <w:delText xml:space="preserve">stimator </w:delText>
        </w:r>
        <w:r w:rsidR="00B14C65" w:rsidRPr="00E323A4" w:rsidDel="006B38EC">
          <w:delText>model</w:delText>
        </w:r>
        <w:r w:rsidR="00071F07" w:rsidRPr="00E323A4" w:rsidDel="006B38EC">
          <w:delText xml:space="preserve"> </w:delText>
        </w:r>
        <w:r w:rsidR="00B14C65" w:rsidRPr="00E323A4" w:rsidDel="006B38EC">
          <w:fldChar w:fldCharType="begin" w:fldLock="1"/>
        </w:r>
        <w:r w:rsidR="00445B0B" w:rsidDel="006B38EC">
          <w:delInstrText>ADDIN CSL_CITATION { "citationItems" : [ { "id" : "ITEM-1", "itemData" : { "DOI" : "10.1002/cncr.20987", "ISBN" : "3347663691", "ISSN" : "1467-9531", "abstract" : "Age-period-cohort (APC) accounting models have long been objects of attention in statistical studies of human populations. It is well known that the identification problem created by the linear dependency of age, period, and cohort (Period = Age + Cohort or P = A + C) presents a major methodological challenge to APC analysis, a problem that has been widely addressed in demography, epidemiology, and statistics. This paper compares parameter estimates and model fit statistics produced by two solutions to the identification problem in age-period-cohort models\u2014namely, the conventional demographic approach of constrained generalized linear models (Fienberg and Mason 1978, 1985; Mason and Smith 1985) and the intrinsic estimator method recently developed by Fu (2000; Knight and Fu 2000; Fu, Hall, and Rohan 2004). We report empirical analyses of applications of these two methods to population data on U.S. female mortality rates. Comparisons of parameter estimates suggest that both constrained generalized linear models and the intrinsic estimator method can yield similar estimates of age, period, and cohort effects, but estimates obtained by the intrinsic estimator are more direct and do not require prior information to select appropriate model identifying constraints. We also describe three statistical properties of the estimators: (1) finite-time-period bias, (2) relative statistical efficiency, and (3) consistency as the number of periods of observed data increases. These empirical analyses and theoretical results suggest that the intrinsic estimator may well provide a useful alternative to conventional methods for the APC analysis of demographic rates.", "author" : [ { "dropping-particle" : "", "family" : "Yang", "given" : "Yang", "non-dropping-particle" : "", "parse-names" : false, "suffix" : "" }, { "dropping-particle" : "", "family" : "Fu", "given" : "Wenjiang J.", "non-dropping-particle" : "", "parse-names" : false, "suffix" : "" }, { "dropping-particle" : "", "family" : "Land", "given" : "Kenneth C.", "non-dropping-particle" : "", "parse-names" : false, "suffix" : "" } ], "container-title" : "Sociological Methodology", "id" : "ITEM-1", "issue" : "1", "issued" : { "date-parts" : [ [ "2004" ] ] }, "page" : "75-110", "title" : "A Methodological Comparison of Age-Period-Cohort Models: The Intrinsic Estimator and Conventional Generalized Linear Models", "type" : "article-journal", "volume" : "34" }, "uris" : [ "http://www.mendeley.com/documents/?uuid=a7ffa850-8303-47e9-9179-d47d843928a2" ] }, { "id" : "ITEM-2", "itemData" : { "DOI" : "10.1086/587154", "ISBN" : "0002-9602", "ISSN" : "0002-9602", "abstract" : "A new approach to the statistical estimation of age\u2010period\u2010cohort (APC) accounting models, called the intrinsic estimator (IE), recently has been developed. This article (1) further describes the IE algebraically, geometrically, and verbally, (2) reviews properties of the IE as a statistical estimator, (3) provides model validation evidence for the IE both from an empirical example and from a simulation exercise, (4) relates the coefficients of the IE to those of conventional constrained APC models using formal definitions of statistical estimability, hypothesis testing, and empirical applications that directly address a criticism that often has been lodged at general\u2010purpose methods of APC analysis, and (5) introduces computer software for application of the IE that interested users can readily access. The authors conclude that the IE holds the potential for applications not only to APC analysis but also to similar problems of structural underidentification in sociology.", "author" : [ { "dropping-particle" : "", "family" : "Yang", "given" : "Yang", "non-dropping-particle" : "", "parse-names" : false, "suffix" : "" }, { "dropping-particle" : "", "family" : "Schulhofer\u2010Wohl", "given" : "Sam", "non-dropping-particle" : "", "parse-names" : false, "suffix" : "" }, { "dropping-particle" : "", "family" : "Fu", "given" : "Wenjiang\u00a0J.", "non-dropping-particle" : "", "parse-names" : false, "suffix" : "" }, { "dropping-particle" : "", "family" : "Land", "given" : "Kenneth\u00a0C.", "non-dropping-particle" : "", "parse-names" : false, "suffix" : "" } ], "container-title" : "American Journal of Sociology", "id" : "ITEM-2", "issue" : "6", "issued" : { "date-parts" : [ [ "2008" ] ] }, "page" : "1697-1736", "title" : "The Intrinsic Estimator for Age\u2010Period\u2010Cohort Analysis: What It Is and How to Use It", "type" : "article-journal", "volume" : "113" }, "uris" : [ "http://www.mendeley.com/documents/?uuid=9ddd2d2d-be5d-4dbc-89f5-269791174be7" ] } ], "mendeley" : { "formattedCitation" : "[30,31]", "plainTextFormattedCitation" : "[30,31]", "previouslyFormattedCitation" : "[30,31]" }, "properties" : { "noteIndex" : 0 }, "schema" : "https://github.com/citation-style-language/schema/raw/master/csl-citation.json" }</w:delInstrText>
        </w:r>
        <w:r w:rsidR="00B14C65" w:rsidRPr="00E323A4" w:rsidDel="006B38EC">
          <w:fldChar w:fldCharType="separate"/>
        </w:r>
        <w:r w:rsidR="004D5091" w:rsidRPr="004D5091" w:rsidDel="006B38EC">
          <w:rPr>
            <w:noProof/>
          </w:rPr>
          <w:delText>[30,31]</w:delText>
        </w:r>
        <w:r w:rsidR="00B14C65" w:rsidRPr="00E323A4" w:rsidDel="006B38EC">
          <w:fldChar w:fldCharType="end"/>
        </w:r>
        <w:r w:rsidR="00B14C65" w:rsidRPr="00E323A4" w:rsidDel="006B38EC">
          <w:delText xml:space="preserve"> </w:delText>
        </w:r>
        <w:r w:rsidR="00305EB9" w:rsidRPr="00E323A4" w:rsidDel="006B38EC">
          <w:delText xml:space="preserve">and more recently </w:delText>
        </w:r>
        <w:r w:rsidR="00B14C65" w:rsidRPr="00E323A4" w:rsidDel="006B38EC">
          <w:delText xml:space="preserve">the </w:delText>
        </w:r>
        <w:r w:rsidR="00305EB9" w:rsidRPr="00E323A4" w:rsidDel="006B38EC">
          <w:delText xml:space="preserve">hierarchical </w:delText>
        </w:r>
        <w:r w:rsidR="00071F07" w:rsidRPr="00E323A4" w:rsidDel="006B38EC">
          <w:delText xml:space="preserve">age-period-cohort </w:delText>
        </w:r>
        <w:r w:rsidR="00B14C65" w:rsidRPr="00E323A4" w:rsidDel="006B38EC">
          <w:delText>model</w:delText>
        </w:r>
        <w:r w:rsidR="00071F07" w:rsidRPr="00E323A4" w:rsidDel="006B38EC">
          <w:delText xml:space="preserve"> </w:delText>
        </w:r>
        <w:r w:rsidR="00B14C65" w:rsidRPr="00E323A4" w:rsidDel="006B38EC">
          <w:fldChar w:fldCharType="begin" w:fldLock="1"/>
        </w:r>
        <w:r w:rsidR="004D5091" w:rsidDel="006B38EC">
          <w:delInstrText>ADDIN CSL_CITATION { "citationItems" : [ { "id" : "ITEM-1", "itemData" : { "DOI" : "10.1111/j.1467-9531.2006.00174.x", "ISBN" : "0081-1750", "ISSN" : "00811750", "abstract" : "This study applies methods of Bayesian statistical inference to hierarchical APC models for the age-period-cohort analysis of repeated cross-section survey data. It examines the impacts of small sample sizes of birth cohorts and time periods and unbalanced data on statistical inferences based on the usual restricted maximum likelihood-empirical Bayes (REML-EB) estimators through Monte Carlo simulations. A full Bayesian analysis using Gibbs sampling and MCMC estimation is developed to assess the robustness of REML-EB inferences when this extra uncertainty is taken into account and the numbers of higher-level units are small. For a substantive illustration, it applies cross-classified random effects models to vocabulary test data from the General Social Survey (1974 to 2000). It is concluded that the decline in verbal ability for birth cohorts born after 1950 was correlated with the levels of newspaper reading and television watching. Avenues for future research on mixed APC models are discussed.", "author" : [ { "dropping-particle" : "", "family" : "Yang", "given" : "Yang", "non-dropping-particle" : "", "parse-names" : false, "suffix" : "" } ], "container-title" : "Sociological Methodology", "id" : "ITEM-1", "issue" : "1", "issued" : { "date-parts" : [ [ "2006" ] ] }, "page" : "39-74", "title" : "Bayesian inference for hierarchical age-period-cohort models of repeated cross-section survey data", "type" : "article", "volume" : "36" }, "uris" : [ "http://www.mendeley.com/documents/?uuid=e9c1fd9d-652c-4e45-984d-cb9b6052425c" ] }, { "id" : "ITEM-2", "itemData" : { "DOI" : "10.1177/0049124106292360", "ISBN" : "0049-1241", "ISSN" : "0049-1241", "abstract" : "Yang and Land (2006) and Yang (forthcoming-b) developed a mixed (fixed and random) effects model for the age-period-cohort (APC) analysis of micro data sets in the form of a series of repeated cross-section sample surveys that are increasingly available to demographers. The authors compare the fixed- versus random-effects model specifications for APC analysis. They use data on verbal test scores from 15 cross sections of the General Social Survey (GSS), 1974 to 2000, for substantive illustrations. Strengths and weaknesses are identi- fied for both the random- and fixed-effects formulations. However, under each of the two data conditions studied, the random-effects hierarchical APC model is the most appropriate specification. While additional analyses and compari- sons of random- and fixed-effects APC models using other data sets are neces- sary before generalizations can be drawn, this finding is consistent with results from othermethodological studies with unbalanced data designs.", "author" : [ { "dropping-particle" : "", "family" : "Yang", "given" : "Yang", "non-dropping-particle" : "", "parse-names" : false, "suffix" : "" }, { "dropping-particle" : "", "family" : "Land", "given" : "Kenneth C.", "non-dropping-particle" : "", "parse-names" : false, "suffix" : "" } ], "container-title" : "Sociological Methods &amp; Research", "id" : "ITEM-2", "issue" : "3", "issued" : { "date-parts" : [ [ "2008" ] ] }, "page" : "297-326", "title" : "Age-Period-Cohort Analysis of Repeated Cross-Section Surveys: Fixed or Random Effects?", "type" : "article-journal", "volume" : "36" }, "uris" : [ "http://www.mendeley.com/documents/?uuid=2fea79ee-3480-43e6-ba51-7b742b8ff842" ] } ], "mendeley" : { "formattedCitation" : "[32,33]", "plainTextFormattedCitation" : "[32,33]", "previouslyFormattedCitation" : "[32,33]" }, "properties" : { "noteIndex" : 0 }, "schema" : "https://github.com/citation-style-language/schema/raw/master/csl-citation.json" }</w:delInstrText>
        </w:r>
        <w:r w:rsidR="00B14C65" w:rsidRPr="00E323A4" w:rsidDel="006B38EC">
          <w:fldChar w:fldCharType="separate"/>
        </w:r>
        <w:r w:rsidR="004D5091" w:rsidRPr="004D5091" w:rsidDel="006B38EC">
          <w:rPr>
            <w:noProof/>
          </w:rPr>
          <w:delText>[32,33]</w:delText>
        </w:r>
        <w:r w:rsidR="00B14C65" w:rsidRPr="00E323A4" w:rsidDel="006B38EC">
          <w:fldChar w:fldCharType="end"/>
        </w:r>
        <w:r w:rsidR="00B14C65" w:rsidRPr="00E323A4" w:rsidDel="006B38EC">
          <w:delText xml:space="preserve"> </w:delText>
        </w:r>
        <w:r w:rsidR="00305EB9" w:rsidRPr="00E323A4" w:rsidDel="006B38EC">
          <w:delText>being</w:delText>
        </w:r>
        <w:r w:rsidR="00A8037D" w:rsidRPr="00E323A4" w:rsidDel="006B38EC">
          <w:delText xml:space="preserve"> proposed</w:delText>
        </w:r>
        <w:r w:rsidR="00FB305E" w:rsidRPr="00E323A4" w:rsidDel="006B38EC">
          <w:delText xml:space="preserve">, </w:delText>
        </w:r>
        <w:r w:rsidR="00A8037D" w:rsidRPr="00E323A4" w:rsidDel="006B38EC">
          <w:delText>contested</w:delText>
        </w:r>
        <w:r w:rsidR="00FB305E" w:rsidRPr="00E323A4" w:rsidDel="006B38EC">
          <w:delText>,</w:delText>
        </w:r>
        <w:r w:rsidR="00B14C65" w:rsidRPr="00E323A4" w:rsidDel="006B38EC">
          <w:delText xml:space="preserve"> </w:delText>
        </w:r>
        <w:r w:rsidR="00B14C65" w:rsidRPr="00E323A4" w:rsidDel="006B38EC">
          <w:fldChar w:fldCharType="begin" w:fldLock="1"/>
        </w:r>
        <w:r w:rsidR="004D5091" w:rsidDel="006B38EC">
          <w:delInstrText>ADDIN CSL_CITATION { "citationItems" : [ { "id" : "ITEM-1", "itemData" : { "DOI" : "10.4054/DemRes.2014.30.11", "ISSN" : "14359871", "abstract" : "BACKGROUND Whilst some argue that a solution to the age-period-cohort (APC) \u2018identification problem\u2019 is impossible, numerous methodological solutions have been proposed, including Yang and Land\u2019s Hierarchical-APC (HAPC) model: a multilevel model considering periods and cohorts as cross-classified contexts in which individuals exist. OBJECTIVE To assess the assumptions made by the HAPC model, and the situations in which it does and does not work. METHODS Simulation study. Simulation scenarios assess the effect of (a) cohort trends in the Data Generating Process (DGP) (compared to only random variation), and (b) grouping cohorts (in both DGP and fitted model). RESULTS The model only works if either (a) we can assume that there are no linear (or non-linear) trends in period or cohorts, (b) we control any cohort trend in the model\u2019s fixed part and assume there is no period trend, or (c) we group cohorts in such a way that they exactly match the groupings in the (unknown) DGP. Otherwise, the model can arbitrarily reapportion APC effects, radically impacting interpretation. CONCLUSIONS Since the purpose of APC analysis is often to ascertain the presence of period and/or cohort trends, and since we rarely have solid (if any) theory regarding cohort groupings, there are few circumstances in which this model achieves what Yang and Land claim it can. The results bring into question findings of several published studies using the HAPC model. However, the structure of the model remains a conceptual advance that is useful when we can assume the DGP has no period trends.", "author" : [ { "dropping-particle" : "", "family" : "Bell", "given" : "Andrew", "non-dropping-particle" : "", "parse-names" : false, "suffix" : "" }, { "dropping-particle" : "", "family" : "Jones", "given" : "Kelvyn", "non-dropping-particle" : "", "parse-names" : false, "suffix" : "" } ], "container-title" : "Demographic Research", "id" : "ITEM-1", "issue" : "1", "issued" : { "date-parts" : [ [ "2014" ] ] }, "page" : "333-360", "title" : "Another 'futile quest'? A simulation study of Yang and Land's hierarchical age-period-cohort model", "type" : "article-journal", "volume" : "30" }, "uris" : [ "http://www.mendeley.com/documents/?uuid=59d69ce9-9162-49cc-866c-e08947904d29" ] }, { "id" : "ITEM-2", "itemData" : { "DOI" : "10.1016/j.socscimed.2013.04.029", "ISBN" : "0277-9536", "ISSN" : "02779536", "PMID" : "23701919", "abstract" : "This commentary discusses the age-period-cohort identification problem. It shows that, despite a plethora of proposed solutions in the literature, no model is able to solve the identification problem because the identification problem is inherent to the real-world processes being modelled. As such, we cast doubt on the conclusions of a number of papers, including one presented here (Page, Milner, Morrell, &amp; Taylor, 2013). We conclude with some recommendations for those wanting to model age, period and cohort in a compelling way. ?? 2013 Elsevier Ltd.", "author" : [ { "dropping-particle" : "", "family" : "Bell", "given" : "Andrew", "non-dropping-particle" : "", "parse-names" : false, "suffix" : "" }, { "dropping-particle" : "", "family" : "Jones", "given" : "Kelvyn", "non-dropping-particle" : "", "parse-names" : false, "suffix" : "" } ], "container-title" : "Social Science and Medicine", "id" : "ITEM-2", "issued" : { "date-parts" : [ [ "2013" ] ] }, "page" : "163-165", "title" : "The impossibility of separating age, period and cohort effects", "type" : "article", "volume" : "93" }, "uris" : [ "http://www.mendeley.com/documents/?uuid=cb809dad-00cd-4378-9154-ec1c67fced92" ] } ], "mendeley" : { "formattedCitation" : "[34,35]", "plainTextFormattedCitation" : "[34,35]", "previouslyFormattedCitation" : "[34,35]" }, "properties" : { "noteIndex" : 0 }, "schema" : "https://github.com/citation-style-language/schema/raw/master/csl-citation.json" }</w:delInstrText>
        </w:r>
        <w:r w:rsidR="00B14C65" w:rsidRPr="00E323A4" w:rsidDel="006B38EC">
          <w:fldChar w:fldCharType="separate"/>
        </w:r>
        <w:r w:rsidR="004D5091" w:rsidRPr="004D5091" w:rsidDel="006B38EC">
          <w:rPr>
            <w:noProof/>
          </w:rPr>
          <w:delText>[34,35]</w:delText>
        </w:r>
        <w:r w:rsidR="00B14C65" w:rsidRPr="00E323A4" w:rsidDel="006B38EC">
          <w:fldChar w:fldCharType="end"/>
        </w:r>
        <w:r w:rsidR="00B14C65" w:rsidRPr="00E323A4" w:rsidDel="006B38EC">
          <w:delText xml:space="preserve"> </w:delText>
        </w:r>
        <w:r w:rsidR="00FB305E" w:rsidRPr="00E323A4" w:rsidDel="006B38EC">
          <w:delText xml:space="preserve"> defended </w:delText>
        </w:r>
        <w:r w:rsidR="00D1519A" w:rsidRPr="00E323A4" w:rsidDel="006B38EC">
          <w:fldChar w:fldCharType="begin" w:fldLock="1"/>
        </w:r>
        <w:r w:rsidR="004D5091" w:rsidDel="006B38EC">
          <w:delInstrText>ADDIN CSL_CITATION { "citationItems" : [ { "id" : "ITEM-1", "itemData" : { "DOI" : "10.1016/j.socscimed.2015.01.011", "ISBN" : "4357971217", "ISSN" : "18735347", "PMID" : "25617033", "abstract" : "Social scientists have recognized the importance of age-period-cohort (APC) models for half a century, but have spent much of this time mired in debates about the feasibility of APC methods. Recently, a new class of APC methods based on modern statistical knowledge has emerged, offering potential solutions. In 2009, Reither, Hauser and Yang used one of these new methods - hierarchical APC (HAPC) modeling - to study how birth cohorts may have contributed to the U.S. obesity epidemic. They found that recent birth cohorts experience higher odds of obesity than their predecessors, but that ubiquitous period-based changes are primarily responsible for the rising prevalence of obesity. Although these findings have been replicated elsewhere, recent commentaries by Bell and Jones call them into question - along with the new class of APC methods. Specifically, Bell and Jones claim that new APC methods do not adequately address model identification and suggest that \"solid theory\" is often sufficient to remove one of the three temporal dimensions from empirical consideration. They also present a series of simulation models that purportedly show how the HAPC models estimated by Reither etal. (2009) could have produced misleading results. However, these simulation models rest on assumptions that there were no period effects, and associations between period and cohort variables and the outcome were perfectly linear. Those are conditions under which APC models should never be used. Under more tenable assumptions, our own simulations show that HAPC methods perform well, both in recovering the main findings presented by Reither etal. (2009) and the results reported by Bell and Jones. We also respond to critiques about model identification and theoretically-imposed constraints, finding little pragmatic support for such arguments. We conclude by encouraging social scientists to move beyond the debates of the 1970s and toward a deeper appreciation for modern APC methodologies.", "author" : [ { "dropping-particle" : "", "family" : "Reither", "given" : "Eric N.", "non-dropping-particle" : "", "parse-names" : false, "suffix" : "" }, { "dropping-particle" : "", "family" : "Masters", "given" : "Ryan K.", "non-dropping-particle" : "", "parse-names" : false, "suffix" : "" }, { "dropping-particle" : "", "family" : "Yang", "given" : "Yang Claire", "non-dropping-particle" : "", "parse-names" : false, "suffix" : "" }, { "dropping-particle" : "", "family" : "Powers", "given" : "Daniel A.", "non-dropping-particle" : "", "parse-names" : false, "suffix" : "" }, { "dropping-particle" : "", "family" : "Zheng", "given" : "Hui", "non-dropping-particle" : "", "parse-names" : false, "suffix" : "" }, { "dropping-particle" : "", "family" : "Land", "given" : "Kenneth C.", "non-dropping-particle" : "", "parse-names" : false, "suffix" : "" } ], "container-title" : "Social Science and Medicine", "id" : "ITEM-1", "issued" : { "date-parts" : [ [ "2015" ] ] }, "page" : "356-365", "title" : "Should age-period-cohort studies return to the methodologies of the 1970s?", "type" : "article-journal", "volume" : "128" }, "uris" : [ "http://www.mendeley.com/documents/?uuid=0f015775-cb1f-49ac-8b64-9819e0e5bd92" ] } ], "mendeley" : { "formattedCitation" : "[36]", "plainTextFormattedCitation" : "[36]", "previouslyFormattedCitation" : "[36]" }, "properties" : { "noteIndex" : 0 }, "schema" : "https://github.com/citation-style-language/schema/raw/master/csl-citation.json" }</w:delInstrText>
        </w:r>
        <w:r w:rsidR="00D1519A" w:rsidRPr="00E323A4" w:rsidDel="006B38EC">
          <w:fldChar w:fldCharType="separate"/>
        </w:r>
        <w:r w:rsidR="004D5091" w:rsidRPr="004D5091" w:rsidDel="006B38EC">
          <w:rPr>
            <w:noProof/>
          </w:rPr>
          <w:delText>[36]</w:delText>
        </w:r>
        <w:r w:rsidR="00D1519A" w:rsidRPr="00E323A4" w:rsidDel="006B38EC">
          <w:fldChar w:fldCharType="end"/>
        </w:r>
        <w:r w:rsidR="00D1519A" w:rsidRPr="00E323A4" w:rsidDel="006B38EC">
          <w:delText xml:space="preserve"> </w:delText>
        </w:r>
        <w:r w:rsidR="00FB305E" w:rsidRPr="00E323A4" w:rsidDel="006B38EC">
          <w:delText>and contested once again</w:delText>
        </w:r>
        <w:r w:rsidR="00A8037D" w:rsidRPr="00E323A4" w:rsidDel="006B38EC">
          <w:delText>.</w:delText>
        </w:r>
        <w:r w:rsidR="00D1519A" w:rsidRPr="00E323A4" w:rsidDel="006B38EC">
          <w:delText xml:space="preserve"> </w:delText>
        </w:r>
        <w:r w:rsidR="00D1519A" w:rsidRPr="00E323A4" w:rsidDel="006B38EC">
          <w:fldChar w:fldCharType="begin" w:fldLock="1"/>
        </w:r>
        <w:r w:rsidR="004D5091" w:rsidDel="006B38EC">
          <w:delInstrText>ADDIN CSL_CITATION { "citationItems" : [ { "id" : "ITEM-1", "itemData" : { "DOI" : "10.1016/j.socscimed.2015.01.040", "ISSN" : "02779536", "author" : [ { "dropping-particle" : "", "family" : "Bell", "given" : "Andrew", "non-dropping-particle" : "", "parse-names" : false, "suffix" : "" }, { "dropping-particle" : "", "family" : "Jones", "given" : "Kelvyn", "non-dropping-particle" : "", "parse-names" : false, "suffix" : "" } ], "container-title" : "Social Science &amp; Medicine", "id" : "ITEM-1", "issued" : { "date-parts" : [ [ "2015", "3" ] ] }, "page" : "331-333", "title" : "Should age-period-cohort analysts accept innovation without scrutiny? A response to Reither, Masters, Yang, Powers, Zheng and Land", "type" : "article-journal", "volume" : "128" }, "uris" : [ "http://www.mendeley.com/documents/?uuid=1768a944-e862-4fde-a48f-0826df0057d0" ] } ], "mendeley" : { "formattedCitation" : "[37]", "plainTextFormattedCitation" : "[37]", "previouslyFormattedCitation" : "[37]" }, "properties" : { "noteIndex" : 0 }, "schema" : "https://github.com/citation-style-language/schema/raw/master/csl-citation.json" }</w:delInstrText>
        </w:r>
        <w:r w:rsidR="00D1519A" w:rsidRPr="00E323A4" w:rsidDel="006B38EC">
          <w:fldChar w:fldCharType="separate"/>
        </w:r>
        <w:r w:rsidR="004D5091" w:rsidRPr="004D5091" w:rsidDel="006B38EC">
          <w:rPr>
            <w:noProof/>
          </w:rPr>
          <w:delText>[37]</w:delText>
        </w:r>
        <w:r w:rsidR="00D1519A" w:rsidRPr="00E323A4" w:rsidDel="006B38EC">
          <w:fldChar w:fldCharType="end"/>
        </w:r>
        <w:r w:rsidR="00A8037D" w:rsidRPr="00E323A4" w:rsidDel="006B38EC">
          <w:delText xml:space="preserve"> At the heart of this debate is what is known as the ‘identifiability problem’, </w:delText>
        </w:r>
        <w:r w:rsidR="00D1519A" w:rsidRPr="00E323A4" w:rsidDel="006B38EC">
          <w:fldChar w:fldCharType="begin" w:fldLock="1"/>
        </w:r>
        <w:r w:rsidR="004D5091" w:rsidDel="006B38EC">
          <w:delInstrText>ADDIN CSL_CITATION { "citationItems" : [ { "id" : "ITEM-1", "itemData" : { "ISBN" : "978-0-12-765660-1", "author" : [ { "dropping-particle" : "", "family" : "Wilmoth", "given" : "J. R.", "non-dropping-particle" : "", "parse-names" : false, "suffix" : "" } ], "chapter-number" : "18", "container-title" : "Demography: Analysis and Synthesis", "editor" : [ { "dropping-particle" : "", "family" : "Caselli", "given" : "G", "non-dropping-particle" : "", "parse-names" : false, "suffix" : "" }, { "dropping-particle" : "", "family" : "Vallin", "given" : "J", "non-dropping-particle" : "", "parse-names" : false, "suffix" : "" }, { "dropping-particle" : "", "family" : "Wunsch", "given" : "G", "non-dropping-particle" : "", "parse-names" : false, "suffix" : "" } ], "id" : "ITEM-1", "issued" : { "date-parts" : [ [ "2006" ] ] }, "publisher" : "Academic Press", "publisher-place" : "Burlington, MA", "title" : "Age-Period-Cohort Models in Demography", "type" : "chapter" }, "uris" : [ "http://www.mendeley.com/documents/?uuid=1b514189-7672-419c-a852-d0bf5081e526" ] } ], "mendeley" : { "formattedCitation" : "[38]", "plainTextFormattedCitation" : "[38]", "previouslyFormattedCitation" : "[38]" }, "properties" : { "noteIndex" : 0 }, "schema" : "https://github.com/citation-style-language/schema/raw/master/csl-citation.json" }</w:delInstrText>
        </w:r>
        <w:r w:rsidR="00D1519A" w:rsidRPr="00E323A4" w:rsidDel="006B38EC">
          <w:fldChar w:fldCharType="separate"/>
        </w:r>
        <w:r w:rsidR="004D5091" w:rsidRPr="004D5091" w:rsidDel="006B38EC">
          <w:rPr>
            <w:noProof/>
          </w:rPr>
          <w:delText>[38]</w:delText>
        </w:r>
        <w:r w:rsidR="00D1519A" w:rsidRPr="00E323A4" w:rsidDel="006B38EC">
          <w:fldChar w:fldCharType="end"/>
        </w:r>
        <w:r w:rsidR="00D1519A" w:rsidRPr="00E323A4" w:rsidDel="006B38EC">
          <w:delText xml:space="preserve"> </w:delText>
        </w:r>
        <w:r w:rsidR="00A8037D" w:rsidRPr="00E323A4" w:rsidDel="006B38EC">
          <w:delText>in which it is recognised that cohort effects often have influence on rates in addition to age and period effects, but it remains mathematically impossible to separate out age, period and co</w:delText>
        </w:r>
        <w:r w:rsidR="00FB305E" w:rsidRPr="00E323A4" w:rsidDel="006B38EC">
          <w:delText xml:space="preserve">hort effects in a single </w:delText>
        </w:r>
        <w:r w:rsidR="00FB305E" w:rsidRPr="00E323A4" w:rsidDel="006B38EC">
          <w:lastRenderedPageBreak/>
          <w:delText>model, despite certain birth cohort effects, such as the 1918 birth cohort effect in many Western European countries, being relatively easy to identify</w:delText>
        </w:r>
        <w:r w:rsidR="00071F07" w:rsidRPr="00E323A4" w:rsidDel="006B38EC">
          <w:delText xml:space="preserve"> visually.</w:delText>
        </w:r>
        <w:r w:rsidR="00D1519A" w:rsidRPr="00E323A4" w:rsidDel="006B38EC">
          <w:fldChar w:fldCharType="begin" w:fldLock="1"/>
        </w:r>
        <w:r w:rsidR="004D5091" w:rsidDel="006B38EC">
          <w:del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"ITEM-1",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"mendeley" : { "formattedCitation" : "[24,25]", "plainTextFormattedCitation" : "[24,25]", "previouslyFormattedCitation" : "[24,25]" }, "properties" : { "noteIndex" : 0 }, "schema" : "https://github.com/citation-style-language/schema/raw/master/csl-citation.json" }</w:delInstrText>
        </w:r>
        <w:r w:rsidR="00D1519A" w:rsidRPr="00E323A4" w:rsidDel="006B38EC">
          <w:fldChar w:fldCharType="separate"/>
        </w:r>
        <w:r w:rsidR="004D5091" w:rsidRPr="004D5091" w:rsidDel="006B38EC">
          <w:rPr>
            <w:noProof/>
          </w:rPr>
          <w:delText>[24,25]</w:delText>
        </w:r>
        <w:r w:rsidR="00D1519A" w:rsidRPr="00E323A4" w:rsidDel="006B38EC">
          <w:fldChar w:fldCharType="end"/>
        </w:r>
        <w:r w:rsidR="00D1519A" w:rsidDel="006B38EC">
          <w:delText xml:space="preserve"> </w:delText>
        </w:r>
        <w:r w:rsidR="00071F07" w:rsidDel="006B38EC">
          <w:delText xml:space="preserve"> </w:delText>
        </w:r>
      </w:del>
      <w:r w:rsidR="006B38EC">
        <w:rPr>
          <w:rStyle w:val="CommentReference"/>
        </w:rPr>
        <w:commentReference w:id="161"/>
      </w:r>
    </w:p>
    <w:p w14:paraId="3FAE4B98" w14:textId="0F0D0BDD" w:rsidR="002074F1" w:rsidRDefault="00071F07" w:rsidP="00D80E19">
      <w:r>
        <w:t xml:space="preserve">Our approach </w:t>
      </w:r>
      <w:del w:id="162" w:author="Kate" w:date="2016-08-23T11:02:00Z">
        <w:r w:rsidDel="006B38EC">
          <w:delText>does not aim to engage with these debates, but simply to see value</w:delText>
        </w:r>
      </w:del>
      <w:ins w:id="163" w:author="Kate" w:date="2016-08-23T11:02:00Z">
        <w:r w:rsidR="006B38EC">
          <w:t>is to estimate</w:t>
        </w:r>
      </w:ins>
      <w:del w:id="164" w:author="Kate" w:date="2016-08-23T11:02:00Z">
        <w:r w:rsidDel="006B38EC">
          <w:delText xml:space="preserve"> in</w:delText>
        </w:r>
      </w:del>
      <w:r>
        <w:t xml:space="preserve"> models which </w:t>
      </w:r>
      <w:commentRangeStart w:id="165"/>
      <w:r>
        <w:t>formalise intuitions developed through visual inspection of shaded contour plot</w:t>
      </w:r>
      <w:r w:rsidR="005421AD">
        <w:t>s of the type shown in Figure 2</w:t>
      </w:r>
      <w:commentRangeEnd w:id="165"/>
      <w:r w:rsidR="00E92F54">
        <w:rPr>
          <w:rStyle w:val="CommentReference"/>
        </w:rPr>
        <w:commentReference w:id="165"/>
      </w:r>
      <w:r w:rsidR="005421AD">
        <w:t xml:space="preserve">. These suggest to us that there have </w:t>
      </w:r>
      <w:r>
        <w:t>been long-term trends towards reduced 12 month mo</w:t>
      </w:r>
      <w:r w:rsidR="00B97354">
        <w:t>rtality risks throughout much of later life</w:t>
      </w:r>
      <w:r>
        <w:t xml:space="preserve">. </w:t>
      </w:r>
      <w:r w:rsidR="00B97354">
        <w:t>It is also well known that mortality risk rises log-linearly with each additional year of life throughout much of adulthood.</w:t>
      </w:r>
      <w:r w:rsidR="00B14C65">
        <w:t xml:space="preserve"> </w:t>
      </w:r>
      <w:r w:rsidR="00B97354">
        <w:fldChar w:fldCharType="begin" w:fldLock="1"/>
      </w:r>
      <w:r w:rsidR="004D5091">
        <w:instrText>ADDIN CSL_CITATION { "citationItems" : [ { "id" : "ITEM-1", "itemData" : { "DOI" : "10.1098/rstl.1825.0026", "ISSN" : "0261-0523", "author" : [ { "dropping-particle" : "", "family" : "Gompertz", "given" : "B.", "non-dropping-particle" : "", "parse-names" : false, "suffix" : "" } ], "container-title" : "Philosophical Transactions of the Royal Society of London", "id" : "ITEM-1", "issued" : { "date-parts" : [ [ "1825", "1", "1" ] ] }, "page" : "513-583", "title" : "On the Nature of the Function Expressive of the Law of Human Mortality, and on a New Mode of Determining the Value of Life Contingencies", "type" : "article-journal", "volume" : "115" }, "uris" : [ "http://www.mendeley.com/documents/?uuid=4b87caf1-924a-4510-89be-de56d5269401" ] } ], "mendeley" : { "formattedCitation" : "[39]", "plainTextFormattedCitation" : "[39]", "previouslyFormattedCitation" : "[39]" }, "properties" : { "noteIndex" : 0 }, "schema" : "https://github.com/citation-style-language/schema/raw/master/csl-citation.json" }</w:instrText>
      </w:r>
      <w:r w:rsidR="00B97354">
        <w:fldChar w:fldCharType="separate"/>
      </w:r>
      <w:r w:rsidR="004D5091" w:rsidRPr="004D5091">
        <w:rPr>
          <w:noProof/>
        </w:rPr>
        <w:t>[39]</w:t>
      </w:r>
      <w:r w:rsidR="00B97354">
        <w:fldChar w:fldCharType="end"/>
      </w:r>
      <w:r w:rsidR="00B97354">
        <w:t xml:space="preserve"> We </w:t>
      </w:r>
      <w:del w:id="166" w:author="Kate" w:date="2016-08-23T11:02:00Z">
        <w:r w:rsidR="00B97354" w:rsidDel="006B38EC">
          <w:delText>formalise these intuitions by producing</w:delText>
        </w:r>
      </w:del>
      <w:ins w:id="167" w:author="Kate" w:date="2016-08-23T11:02:00Z">
        <w:r w:rsidR="006B38EC">
          <w:t>therefore estimate</w:t>
        </w:r>
      </w:ins>
      <w:r w:rsidR="00B97354">
        <w:t xml:space="preserve"> separate linear regression models for </w:t>
      </w:r>
      <w:ins w:id="168" w:author="Kate" w:date="2016-08-23T11:03:00Z">
        <w:r w:rsidR="006B38EC">
          <w:t>each sex</w:t>
        </w:r>
      </w:ins>
      <w:del w:id="169" w:author="Kate" w:date="2016-08-23T11:03:00Z">
        <w:r w:rsidR="00B97354" w:rsidDel="006B38EC">
          <w:delText>both sexes</w:delText>
        </w:r>
      </w:del>
      <w:r w:rsidR="00B97354">
        <w:t xml:space="preserve"> and for each age </w:t>
      </w:r>
      <w:r w:rsidR="00910EF2">
        <w:t xml:space="preserve">in single years, </w:t>
      </w:r>
      <w:r w:rsidR="00B97354">
        <w:t>using ONS data over the period 1990 to 2010, from birth (‘0 years’) to 94 years of age</w:t>
      </w:r>
      <w:ins w:id="170" w:author="Kate" w:date="2016-08-23T11:06:00Z">
        <w:r w:rsidR="006B38EC">
          <w:t xml:space="preserve">; </w:t>
        </w:r>
      </w:ins>
      <w:del w:id="171" w:author="Kate" w:date="2016-08-23T11:06:00Z">
        <w:r w:rsidR="00B97354" w:rsidDel="006B38EC">
          <w:delText xml:space="preserve">. This means </w:delText>
        </w:r>
      </w:del>
      <w:r w:rsidR="00B97354">
        <w:t xml:space="preserve">a total of 190 separate linear regression models were produced. The start period of 1990 was used because we expected the assumption of a linear </w:t>
      </w:r>
      <w:r w:rsidR="002074F1">
        <w:t xml:space="preserve">trend would be reasonable over this period, whereas it may be more nonlinear and complex over a much longer period of time. (A </w:t>
      </w:r>
      <w:del w:id="172" w:author="Kate" w:date="2016-08-23T11:07:00Z">
        <w:r w:rsidR="002074F1" w:rsidDel="006B38EC">
          <w:delText xml:space="preserve">structural </w:delText>
        </w:r>
      </w:del>
      <w:r w:rsidR="002074F1">
        <w:t xml:space="preserve">sensitivity analysis was also performed to see whether </w:t>
      </w:r>
      <w:del w:id="173" w:author="Kate" w:date="2016-08-23T11:07:00Z">
        <w:r w:rsidR="002074F1" w:rsidDel="006B38EC">
          <w:delText xml:space="preserve">the overall </w:delText>
        </w:r>
      </w:del>
      <w:r w:rsidR="002074F1">
        <w:t>results were similar if a nonlinear trend specification were used.)</w:t>
      </w:r>
    </w:p>
    <w:p w14:paraId="5D06F53D" w14:textId="57A42FEB" w:rsidR="00F61151" w:rsidRDefault="00F61151" w:rsidP="00D80E19">
      <w:r>
        <w:t>Within each of these models the response variable is the log mortality rate for a particular age and sex, and in a particular year. Predictor variables include an intercept at the start of the time series, a linear trend term with year, and separate intercepts and trend terms for both the years of New Labour government (1997-2010), and for the pea</w:t>
      </w:r>
      <w:r w:rsidR="002074F1">
        <w:t>k years of the GFC (2008-2009</w:t>
      </w:r>
      <w:ins w:id="174" w:author="Kate" w:date="2016-08-23T11:07:00Z">
        <w:r w:rsidR="006B38EC">
          <w:t>)</w:t>
        </w:r>
      </w:ins>
      <w:del w:id="175" w:author="Kate" w:date="2016-08-23T11:08:00Z">
        <w:r w:rsidR="002074F1" w:rsidDel="006B38EC">
          <w:delText>; the GFC terms were included to avoid biasing any intercepts and trends associated with the Labour period)</w:delText>
        </w:r>
      </w:del>
      <w:r w:rsidR="002074F1">
        <w:t>.</w:t>
      </w:r>
    </w:p>
    <w:p w14:paraId="03CB4BB2" w14:textId="17A32126" w:rsidR="00A56C32" w:rsidRDefault="00F61151" w:rsidP="00D80E19">
      <w:pPr>
        <w:rPr>
          <w:ins w:id="176" w:author="Mark Green" w:date="2016-08-23T20:16:00Z"/>
        </w:rPr>
      </w:pPr>
      <w:del w:id="177" w:author="Mark Green" w:date="2016-08-23T20:13:00Z">
        <w:r w:rsidDel="0020496D">
          <w:delText>In the second, actuarial stage of the modelling strategy,</w:delText>
        </w:r>
      </w:del>
      <w:ins w:id="178" w:author="Mark Green" w:date="2016-08-23T20:13:00Z">
        <w:r w:rsidR="0020496D">
          <w:t>We then estimated the</w:t>
        </w:r>
      </w:ins>
      <w:r>
        <w:t xml:space="preserve"> </w:t>
      </w:r>
      <w:ins w:id="179" w:author="Kate" w:date="2016-08-23T11:08:00Z">
        <w:r w:rsidR="006B38EC">
          <w:t>predicted</w:t>
        </w:r>
      </w:ins>
      <w:del w:id="180" w:author="Kate" w:date="2016-08-23T11:08:00Z">
        <w:r w:rsidDel="006B38EC">
          <w:delText>counterfactual</w:delText>
        </w:r>
      </w:del>
      <w:r>
        <w:t xml:space="preserve"> age and sex specific mortality rates </w:t>
      </w:r>
      <w:ins w:id="181" w:author="Mark Green" w:date="2016-08-23T20:13:00Z">
        <w:r w:rsidR="0020496D">
          <w:t>between 201</w:t>
        </w:r>
      </w:ins>
      <w:ins w:id="182" w:author="Mark Green" w:date="2016-08-23T20:40:00Z">
        <w:r w:rsidR="00AF3184">
          <w:t>0</w:t>
        </w:r>
      </w:ins>
      <w:ins w:id="183" w:author="Mark Green" w:date="2016-08-23T20:13:00Z">
        <w:r w:rsidR="0020496D">
          <w:t xml:space="preserve"> and 2015</w:t>
        </w:r>
      </w:ins>
      <w:del w:id="184" w:author="Mark Green" w:date="2016-08-23T20:13:00Z">
        <w:r w:rsidDel="0020496D">
          <w:delText>are produced</w:delText>
        </w:r>
      </w:del>
      <w:r>
        <w:t xml:space="preserve"> </w:t>
      </w:r>
      <w:del w:id="185" w:author="Kate" w:date="2016-08-23T11:09:00Z">
        <w:r w:rsidDel="006B38EC">
          <w:delText xml:space="preserve">by </w:delText>
        </w:r>
        <w:r w:rsidR="00073D67" w:rsidDel="006B38EC">
          <w:delText xml:space="preserve">predicting age and sex specific mortality rates </w:delText>
        </w:r>
      </w:del>
      <w:r w:rsidR="00073D67">
        <w:t xml:space="preserve">under the </w:t>
      </w:r>
      <w:commentRangeStart w:id="186"/>
      <w:r w:rsidR="00073D67">
        <w:t xml:space="preserve">assumption </w:t>
      </w:r>
      <w:commentRangeEnd w:id="186"/>
      <w:r w:rsidR="0020496D">
        <w:rPr>
          <w:rStyle w:val="CommentReference"/>
        </w:rPr>
        <w:commentReference w:id="186"/>
      </w:r>
      <w:r w:rsidR="00073D67">
        <w:t xml:space="preserve">that the New Labour terms (intercept and trend with year) </w:t>
      </w:r>
      <w:del w:id="187" w:author="Mark Green" w:date="2016-08-23T20:13:00Z">
        <w:r w:rsidR="00073D67" w:rsidDel="0020496D">
          <w:delText>apply for the years 2011 to 2015</w:delText>
        </w:r>
      </w:del>
      <w:ins w:id="188" w:author="Mark Green" w:date="2016-08-23T20:13:00Z">
        <w:r w:rsidR="0020496D">
          <w:t>continued</w:t>
        </w:r>
      </w:ins>
      <w:del w:id="189" w:author="Kate" w:date="2016-08-23T11:09:00Z">
        <w:r w:rsidR="00073D67" w:rsidDel="006B38EC">
          <w:delText xml:space="preserve"> (i.e. setting these dummy variables to ‘1’ in the models)</w:delText>
        </w:r>
      </w:del>
      <w:r w:rsidR="00073D67">
        <w:t xml:space="preserve">. The actual population counts for each age and sex, for each year from </w:t>
      </w:r>
      <w:commentRangeStart w:id="190"/>
      <w:r w:rsidR="00073D67">
        <w:t xml:space="preserve">2011 </w:t>
      </w:r>
      <w:commentRangeEnd w:id="190"/>
      <w:r w:rsidR="00AF3184">
        <w:rPr>
          <w:rStyle w:val="CommentReference"/>
        </w:rPr>
        <w:commentReference w:id="190"/>
      </w:r>
      <w:r w:rsidR="00073D67">
        <w:t>to 2015, are then applied</w:t>
      </w:r>
      <w:del w:id="191" w:author="Kate" w:date="2016-08-23T11:09:00Z">
        <w:r w:rsidR="00073D67" w:rsidDel="006B38EC">
          <w:delText xml:space="preserve"> to these counterfactual age-specific mortality risks</w:delText>
        </w:r>
      </w:del>
      <w:r w:rsidR="00073D67">
        <w:t xml:space="preserve"> in order to produce counterfactual estimates of the numbers of deaths that would be ‘expected’ at each age and for each sex for each of these years. These counterfactual age and sex-specific death counts are then compared, for each year, with the actual numbers of deaths</w:t>
      </w:r>
      <w:ins w:id="192" w:author="Mark Green" w:date="2016-08-23T20:15:00Z">
        <w:r w:rsidR="0020496D">
          <w:t xml:space="preserve"> to produce the ‘excess’ number of deaths during the austerity period</w:t>
        </w:r>
      </w:ins>
    </w:p>
    <w:p w14:paraId="6EFAFA80" w14:textId="292395B3" w:rsidR="00D80E19" w:rsidRDefault="00073D67" w:rsidP="00D80E19">
      <w:del w:id="193" w:author="Kate" w:date="2016-08-23T11:10:00Z">
        <w:r w:rsidDel="006B38EC">
          <w:delText xml:space="preserve"> reported for both sexes at different ages</w:delText>
        </w:r>
      </w:del>
      <w:r>
        <w:t xml:space="preserve">.  </w:t>
      </w:r>
    </w:p>
    <w:p w14:paraId="29902330" w14:textId="7469C907" w:rsidR="00B51CB3" w:rsidRDefault="00B51CB3" w:rsidP="00D80E19">
      <w:r>
        <w:t xml:space="preserve">To show the age distribution of the differences between actual and expected levels in each year from </w:t>
      </w:r>
      <w:commentRangeStart w:id="194"/>
      <w:r>
        <w:t xml:space="preserve">2011 </w:t>
      </w:r>
      <w:commentRangeEnd w:id="194"/>
      <w:r w:rsidR="00AF3184">
        <w:rPr>
          <w:rStyle w:val="CommentReference"/>
        </w:rPr>
        <w:commentReference w:id="194"/>
      </w:r>
      <w:r>
        <w:t xml:space="preserve">to 2015, </w:t>
      </w:r>
      <w:commentRangeStart w:id="195"/>
      <w:r>
        <w:t>graphs</w:t>
      </w:r>
      <w:commentRangeEnd w:id="195"/>
      <w:r w:rsidR="008F0C36">
        <w:rPr>
          <w:rStyle w:val="CommentReference"/>
        </w:rPr>
        <w:commentReference w:id="195"/>
      </w:r>
      <w:r>
        <w:t xml:space="preserve"> are produced showing the summed differences in total deaths by different ages in each of these years. For example, the value on the vertical axis when the horizontal axis is age 50 shows the sum of differences between actual and expected deaths in that year from birth up to age 50, the value at age 60 is the sum of differences from birth to age 60, and so on. This means that the summed differences up to certain ages can be negative if there are fewer than expected deaths at some ages. </w:t>
      </w:r>
    </w:p>
    <w:p w14:paraId="6D18B446" w14:textId="32C3F046" w:rsidR="003C472A" w:rsidDel="008F0C36" w:rsidRDefault="003C472A" w:rsidP="00D80E19">
      <w:pPr>
        <w:rPr>
          <w:del w:id="196" w:author="Kate" w:date="2016-08-23T11:12:00Z"/>
        </w:rPr>
      </w:pPr>
    </w:p>
    <w:p w14:paraId="242A9E37" w14:textId="21E58C5E" w:rsidR="003C472A" w:rsidDel="008F0C36" w:rsidRDefault="003C472A" w:rsidP="003C472A">
      <w:pPr>
        <w:pStyle w:val="Heading2"/>
        <w:rPr>
          <w:del w:id="197" w:author="Kate" w:date="2016-08-23T11:12:00Z"/>
        </w:rPr>
      </w:pPr>
      <w:commentRangeStart w:id="198"/>
      <w:del w:id="199" w:author="Kate" w:date="2016-08-23T11:12:00Z">
        <w:r w:rsidDel="008F0C36">
          <w:delText>Extrapolation in 2015</w:delText>
        </w:r>
      </w:del>
    </w:p>
    <w:p w14:paraId="3D0F0126" w14:textId="04CDCD51" w:rsidR="004F376E" w:rsidRPr="004F376E" w:rsidRDefault="004F376E" w:rsidP="004F376E">
      <w:r>
        <w:t xml:space="preserve">For the 2015 population data, population sizes were available disaggregated by age in single year </w:t>
      </w:r>
      <w:ins w:id="200" w:author="Kate" w:date="2016-08-23T11:12:00Z">
        <w:r w:rsidR="008F0C36">
          <w:t xml:space="preserve">only </w:t>
        </w:r>
      </w:ins>
      <w:r>
        <w:t xml:space="preserve">up to the age of 89 years, </w:t>
      </w:r>
      <w:del w:id="201" w:author="Kate" w:date="2016-08-23T11:12:00Z">
        <w:r w:rsidDel="008F0C36">
          <w:delText>whereas for previous years they were disaggregated up</w:delText>
        </w:r>
      </w:del>
      <w:ins w:id="202" w:author="Kate" w:date="2016-08-23T11:12:00Z">
        <w:r w:rsidR="008F0C36">
          <w:t>rather than</w:t>
        </w:r>
      </w:ins>
      <w:r>
        <w:t xml:space="preserve"> to age </w:t>
      </w:r>
      <w:r w:rsidR="00981ADB">
        <w:t>104</w:t>
      </w:r>
      <w:r>
        <w:t xml:space="preserve"> years. For 2015 the relationship between total excess deaths and a</w:t>
      </w:r>
      <w:r w:rsidR="00981ADB">
        <w:t>ge was extrapolated up to age 95</w:t>
      </w:r>
      <w:r>
        <w:t xml:space="preserve"> based on the linear trend over ages 84 to 89. </w:t>
      </w:r>
      <w:del w:id="203" w:author="Kate" w:date="2016-08-23T11:12:00Z">
        <w:r w:rsidDel="008F0C36">
          <w:delText>Total excess deaths for each year at age 89 and age 94 are discussed in the results section</w:delText>
        </w:r>
        <w:r w:rsidR="00981ADB" w:rsidDel="008F0C36">
          <w:delText xml:space="preserve"> and it should be noted that the estimates up to age </w:delText>
        </w:r>
        <w:r w:rsidR="00981ADB" w:rsidDel="008F0C36">
          <w:lastRenderedPageBreak/>
          <w:delText>89 years will be slightly less model dependent than those up to age 95 years in 2015 due to this extrapolation.</w:delText>
        </w:r>
      </w:del>
    </w:p>
    <w:commentRangeEnd w:id="198"/>
    <w:p w14:paraId="72706483" w14:textId="7296A864" w:rsidR="00B51CB3" w:rsidDel="008F0C36" w:rsidRDefault="00924B11">
      <w:pPr>
        <w:pStyle w:val="Heading2"/>
        <w:rPr>
          <w:del w:id="204" w:author="Kate" w:date="2016-08-23T11:13:00Z"/>
        </w:rPr>
      </w:pPr>
      <w:r>
        <w:rPr>
          <w:rStyle w:val="CommentReference"/>
          <w:rFonts w:asciiTheme="minorHAnsi" w:eastAsiaTheme="minorHAnsi" w:hAnsiTheme="minorHAnsi" w:cstheme="minorBidi"/>
          <w:color w:val="auto"/>
        </w:rPr>
        <w:commentReference w:id="198"/>
      </w:r>
      <w:del w:id="205" w:author="Kate" w:date="2016-08-23T11:13:00Z">
        <w:r w:rsidR="00B51CB3" w:rsidDel="008F0C36">
          <w:delText>Sensitivity analyses</w:delText>
        </w:r>
      </w:del>
    </w:p>
    <w:p w14:paraId="4C768684" w14:textId="4FB0427A" w:rsidR="00981ADB" w:rsidDel="008F0C36" w:rsidRDefault="00672EC6">
      <w:pPr>
        <w:pStyle w:val="Heading2"/>
        <w:rPr>
          <w:del w:id="206" w:author="Kate" w:date="2016-08-23T11:13:00Z"/>
        </w:rPr>
        <w:pPrChange w:id="207" w:author="Kate" w:date="2016-08-23T11:13:00Z">
          <w:pPr/>
        </w:pPrChange>
      </w:pPr>
      <w:commentRangeStart w:id="208"/>
      <w:del w:id="209" w:author="Kate" w:date="2016-08-23T11:13:00Z">
        <w:r w:rsidDel="008F0C36">
          <w:delText xml:space="preserve">Two forms of sensitivity analysis were conducted. Firstly, a structural sensitivity analysis in </w:delText>
        </w:r>
        <w:r w:rsidR="004B259F" w:rsidDel="008F0C36">
          <w:delText>which a non-linear specification of the trend in age specific mortality rates over time, by including year squared terms as well as year terms. Secondly, a probabilistic sensitivity analysis</w:delText>
        </w:r>
        <w:r w:rsidR="006E34A9" w:rsidDel="008F0C36">
          <w:delText xml:space="preserve">, using a quasi-Bayesian statistical simulation approach </w:delText>
        </w:r>
        <w:r w:rsidR="006E34A9" w:rsidDel="008F0C36">
          <w:fldChar w:fldCharType="begin" w:fldLock="1"/>
        </w:r>
        <w:r w:rsidR="004D5091" w:rsidDel="008F0C36">
          <w:delInstrText>ADDIN CSL_CITATION { "citationItems" : [ { "id" : "ITEM-1", "itemData" : { "abstract" : "Social Scientists rarely take full advantage of the infromation available in their statistical results. As a consequence, they miss opportunites to present quantities that are of greates substantive interest for tehir research and express the appropriate degree of certainty about these quantities. In this article, we offer an approach, built on the technique of statistical simulation, to extract the currently overlooked information from any statistical method and to interpret and present it in a reader-friendly manner. Usuing this technique requires some expertise, which we try to provide herein, but its application should make the results of quantitative articles more informative and transparent. To illustrate our recommendations, we replicate the results of several published works, showing in each case how the authors' own conclusions can be expressed more sharly and informatively, and, without changing any data or statistical assumptions, how our approach reveals important new information about the research questions at hand. We also offer very easy-to-use software that implements our suggestions", "author" : [ { "dropping-particle" : "", "family" : "King", "given" : "Gary", "non-dropping-particle" : "", "parse-names" : false, "suffix" : "" }, { "dropping-particle" : "", "family" : "Tomz", "given" : "Michael", "non-dropping-particle" : "", "parse-names" : false, "suffix" : "" }, { "dropping-particle" : "", "family" : "Wittenberg", "given" : "Jason", "non-dropping-particle" : "", "parse-names" : false, "suffix" : "" } ], "container-title" : "American Journal of Political Science", "id" : "ITEM-1", "issue" : "2", "issued" : { "date-parts" : [ [ "2000" ] ] }, "note" : "Explains theory behind Clarify and Zelig", "page" : "341-355", "title" : "Making the Most of Statistical Analyses: Improving Interpretation and Presentation", "type" : "article-journal", "volume" : "44" }, "uris" : [ "http://www.mendeley.com/documents/?uuid=a007aa5e-4698-4b57-9f8f-10ac1760fada" ] } ], "mendeley" : { "formattedCitation" : "[40]", "plainTextFormattedCitation" : "[40]", "previouslyFormattedCitation" : "[40]" }, "properties" : { "noteIndex" : 0 }, "schema" : "https://github.com/citation-style-language/schema/raw/master/csl-citation.json" }</w:delInstrText>
        </w:r>
        <w:r w:rsidR="006E34A9" w:rsidDel="008F0C36">
          <w:fldChar w:fldCharType="separate"/>
        </w:r>
        <w:r w:rsidR="004D5091" w:rsidRPr="004D5091" w:rsidDel="008F0C36">
          <w:rPr>
            <w:noProof/>
          </w:rPr>
          <w:delText>[40]</w:delText>
        </w:r>
        <w:r w:rsidR="006E34A9" w:rsidDel="008F0C36">
          <w:fldChar w:fldCharType="end"/>
        </w:r>
        <w:r w:rsidR="006E34A9" w:rsidDel="008F0C36">
          <w:delText xml:space="preserve"> similar to those used in UK health economic modelling </w:delText>
        </w:r>
        <w:r w:rsidR="006E34A9" w:rsidDel="008F0C36">
          <w:fldChar w:fldCharType="begin" w:fldLock="1"/>
        </w:r>
        <w:r w:rsidR="004D5091" w:rsidDel="008F0C36">
          <w:delInstrText>ADDIN CSL_CITATION { "citationItems" : [ { "id" : "ITEM-1", "itemData" : { "DOI" : "10.1002/hec.985", "ISSN" : "1057-9230", "PMID" : "15736142",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"ITEM-1", "issue" : "4", "issued" : { "date-parts" : [ [ "2005", "4" ] ] }, "page" : "339-47", "title" : "Probabilistic sensitivity analysis for NICE technology assessment: not an optional extra.", "type" : "article-journal", "volume" : "14" }, "uris" : [ "http://www.mendeley.com/documents/?uuid=5990ecd1-56ea-4bf5-b684-aa9aee148da1" ] } ], "mendeley" : { "formattedCitation" : "[41]", "plainTextFormattedCitation" : "[41]", "previouslyFormattedCitation" : "[41]" }, "properties" : { "noteIndex" : 0 }, "schema" : "https://github.com/citation-style-language/schema/raw/master/csl-citation.json" }</w:delInstrText>
        </w:r>
        <w:r w:rsidR="006E34A9" w:rsidDel="008F0C36">
          <w:fldChar w:fldCharType="separate"/>
        </w:r>
        <w:r w:rsidR="004D5091" w:rsidRPr="004D5091" w:rsidDel="008F0C36">
          <w:rPr>
            <w:noProof/>
          </w:rPr>
          <w:delText>[41]</w:delText>
        </w:r>
        <w:r w:rsidR="006E34A9" w:rsidDel="008F0C36">
          <w:fldChar w:fldCharType="end"/>
        </w:r>
        <w:r w:rsidR="006E34A9" w:rsidDel="008F0C36">
          <w:delText xml:space="preserve">, </w:delText>
        </w:r>
        <w:r w:rsidR="004B259F" w:rsidDel="008F0C36">
          <w:delText xml:space="preserve">was conducted to allow estimation </w:delText>
        </w:r>
        <w:r w:rsidR="006E34A9" w:rsidDel="008F0C36">
          <w:delText xml:space="preserve">of uncertainty intervals around estimates of excess deaths by various ages in each of the years from 2011 to 2015. Full results from these sensitivity analyses are presented in the appendix and summarises of these results are discussed in this paper. </w:delText>
        </w:r>
        <w:commentRangeEnd w:id="208"/>
        <w:r w:rsidR="00EE2A97" w:rsidDel="008F0C36">
          <w:rPr>
            <w:rStyle w:val="CommentReference"/>
          </w:rPr>
          <w:commentReference w:id="208"/>
        </w:r>
      </w:del>
    </w:p>
    <w:p w14:paraId="2FA8F296" w14:textId="77777777" w:rsidR="00D80E19" w:rsidRDefault="00D80E19">
      <w:pPr>
        <w:pStyle w:val="Heading2"/>
        <w:pPrChange w:id="210" w:author="Kate" w:date="2016-08-23T11:13:00Z">
          <w:pPr>
            <w:pStyle w:val="Heading1"/>
          </w:pPr>
        </w:pPrChange>
      </w:pPr>
      <w:r>
        <w:t xml:space="preserve">Results </w:t>
      </w:r>
    </w:p>
    <w:p w14:paraId="7F6F2A2C" w14:textId="1EF3ABBD" w:rsidR="00D80E19" w:rsidDel="00905B97" w:rsidRDefault="00E323A4" w:rsidP="00B51CB3">
      <w:pPr>
        <w:pStyle w:val="Heading2"/>
        <w:rPr>
          <w:del w:id="211" w:author="Kate" w:date="2016-08-23T11:19:00Z"/>
        </w:rPr>
      </w:pPr>
      <w:del w:id="212" w:author="Kate" w:date="2016-08-23T11:19:00Z">
        <w:r w:rsidDel="00905B97">
          <w:delText>Description of model coefficients</w:delText>
        </w:r>
      </w:del>
    </w:p>
    <w:p w14:paraId="66B1D756" w14:textId="2DF1FE8F" w:rsidR="00D80E19" w:rsidDel="00905B97" w:rsidRDefault="00981ADB" w:rsidP="00D80E19">
      <w:pPr>
        <w:rPr>
          <w:del w:id="213" w:author="Kate" w:date="2016-08-23T11:19:00Z"/>
        </w:rPr>
      </w:pPr>
      <w:commentRangeStart w:id="214"/>
      <w:del w:id="215" w:author="Kate" w:date="2016-08-23T11:19:00Z">
        <w:r w:rsidDel="00905B97">
          <w:delText xml:space="preserve">Figure X in the appendix shows the regression coefficients for </w:delText>
        </w:r>
        <w:r w:rsidR="00602B76" w:rsidDel="00905B97">
          <w:delText xml:space="preserve">males and females of each age from the first year of life up to 94 years. The dark line in each of the subfigures shows the point estimate for a particular parameter, which is surrounded by a grey band indicating plus or minus two standard deviations (i.e. around a 95% coverage of estimates). Given the model contains a number of interactions it is not possible to directly infer the substantive implications of the model estimates to changes in mortality, but a number of findings are noteworthy. </w:delText>
        </w:r>
      </w:del>
    </w:p>
    <w:p w14:paraId="40F23911" w14:textId="1ED84FA2" w:rsidR="00574224" w:rsidDel="00905B97" w:rsidRDefault="00F843BF" w:rsidP="00D80E19">
      <w:pPr>
        <w:rPr>
          <w:del w:id="216" w:author="Kate" w:date="2016-08-23T11:19:00Z"/>
        </w:rPr>
      </w:pPr>
      <w:del w:id="217" w:author="Kate" w:date="2016-08-23T11:19:00Z">
        <w:r w:rsidDel="00905B97">
          <w:delText xml:space="preserve">The top row of the figure shows the intercept for each of the models, arranged by age and shown separately for males and females. This plot of model intercepts reveals the Gompertz Makham Law, also known as the ‘bathub curve’, which has been well known in demography and actuarial sciences for over a century, suggesting the model is appropriately specified. The ‘left side’ of the </w:delText>
        </w:r>
        <w:r w:rsidR="00602B76" w:rsidDel="00905B97">
          <w:delText>‘bathtub</w:delText>
        </w:r>
        <w:r w:rsidDel="00905B97">
          <w:delText xml:space="preserve">’ is infant mortality. After this first year the risk of dying in the next 12 months then falls sharply, reaching very low levels throughout much of childhood, before rising rapidly on the onset of adulthood, then appearing to plateau during young adulthood. For females from their late twenties onwards, and males from their early to mid thirties, the intercept line then rises </w:delText>
        </w:r>
        <w:r w:rsidR="00574224" w:rsidDel="00905B97">
          <w:delText xml:space="preserve">linearly with age, which given the response variable is log mortality implies an exponential increase in mortality risk with each additional year of life. </w:delText>
        </w:r>
      </w:del>
    </w:p>
    <w:p w14:paraId="17B69CD9" w14:textId="1AF6A20D" w:rsidR="009D47DA" w:rsidDel="00905B97" w:rsidRDefault="00574224" w:rsidP="00D80E19">
      <w:pPr>
        <w:rPr>
          <w:del w:id="218" w:author="Kate" w:date="2016-08-23T11:19:00Z"/>
        </w:rPr>
      </w:pPr>
      <w:del w:id="219" w:author="Kate" w:date="2016-08-23T11:19:00Z">
        <w:r w:rsidDel="00905B97">
          <w:delText xml:space="preserve">In effect, the top row in figure X shows the mortality risk at different ages in 1990. Other model parameters help to show how this mortality risk profile changed in subsequent years. The parameter ‘year’ shows the linear trend over subsequent years, having controlled for specific changes observed during New Labour and that may be due to the GFC. This ‘year’ parameter shows a reduction in log mortality at all ages, with the fastest falls in annual log mortality risk occurring in childhood, including infancy, but also at around the age of 65 years. Conversely, trends in log mortality risk reduction are slowest around the age of 40, and </w:delText>
        </w:r>
        <w:r w:rsidR="009D47DA" w:rsidDel="00905B97">
          <w:delText xml:space="preserve">the rate of decline becomes smaller after around 65 years of age, suggesting a compression of highest mortality risk within the oldest pensioner age groups. </w:delText>
        </w:r>
      </w:del>
    </w:p>
    <w:commentRangeEnd w:id="214"/>
    <w:p w14:paraId="61D55E77" w14:textId="5B321C10" w:rsidR="00602B76" w:rsidDel="00905B97" w:rsidRDefault="00EE2A97" w:rsidP="00D80E19">
      <w:pPr>
        <w:rPr>
          <w:del w:id="220" w:author="Kate" w:date="2016-08-23T11:19:00Z"/>
        </w:rPr>
      </w:pPr>
      <w:del w:id="221" w:author="Kate" w:date="2016-08-23T11:19:00Z">
        <w:r w:rsidDel="00905B97">
          <w:rPr>
            <w:rStyle w:val="CommentReference"/>
          </w:rPr>
          <w:commentReference w:id="214"/>
        </w:r>
        <w:r w:rsidR="009D47DA" w:rsidDel="00905B97">
          <w:delText>The New Labour years were associated with modest changes in the shape of the mortality risk reduction at most ages, with statistically significant effects for both sexes around the age of 70 years</w:delText>
        </w:r>
        <w:r w:rsidR="00E323A4" w:rsidDel="00905B97">
          <w:delText>, and trends towards reduced mortality risk at older ages</w:delText>
        </w:r>
        <w:r w:rsidR="009D47DA" w:rsidDel="00905B97">
          <w:delText xml:space="preserve">. </w:delText>
        </w:r>
      </w:del>
    </w:p>
    <w:p w14:paraId="7ACDA97F" w14:textId="08082106" w:rsidR="00E323A4" w:rsidRDefault="00E323A4" w:rsidP="00E323A4">
      <w:pPr>
        <w:pStyle w:val="Heading2"/>
      </w:pPr>
      <w:commentRangeStart w:id="222"/>
      <w:del w:id="223" w:author="Mark Green" w:date="2016-08-23T20:24:00Z">
        <w:r w:rsidDel="008347BD">
          <w:lastRenderedPageBreak/>
          <w:delText>Illustrative m</w:delText>
        </w:r>
      </w:del>
      <w:ins w:id="224" w:author="Mark Green" w:date="2016-08-23T20:24:00Z">
        <w:r w:rsidR="008347BD">
          <w:t>M</w:t>
        </w:r>
      </w:ins>
      <w:r>
        <w:t>odel projections</w:t>
      </w:r>
      <w:commentRangeEnd w:id="222"/>
      <w:r>
        <w:rPr>
          <w:rStyle w:val="CommentReference"/>
          <w:rFonts w:asciiTheme="minorHAnsi" w:eastAsiaTheme="minorHAnsi" w:hAnsiTheme="minorHAnsi" w:cstheme="minorBidi"/>
          <w:color w:val="auto"/>
        </w:rPr>
        <w:commentReference w:id="222"/>
      </w:r>
    </w:p>
    <w:p w14:paraId="3EEC67B8" w14:textId="5243F660" w:rsidR="00E323A4" w:rsidRDefault="00E323A4" w:rsidP="00E323A4">
      <w:r>
        <w:t xml:space="preserve">Figure 3 shows both </w:t>
      </w:r>
      <w:ins w:id="225" w:author="Mark Green" w:date="2016-08-23T20:19:00Z">
        <w:r w:rsidR="008347BD">
          <w:t xml:space="preserve">the </w:t>
        </w:r>
      </w:ins>
      <w:r>
        <w:t>actual</w:t>
      </w:r>
      <w:ins w:id="226" w:author="Kate" w:date="2016-08-23T11:19:00Z">
        <w:r w:rsidR="00905B97">
          <w:t xml:space="preserve"> age-specific mortality rate</w:t>
        </w:r>
      </w:ins>
      <w:del w:id="227" w:author="Kate" w:date="2016-08-23T11:19:00Z">
        <w:r w:rsidDel="00905B97">
          <w:delText xml:space="preserve"> ASMR</w:delText>
        </w:r>
      </w:del>
      <w:r>
        <w:t>s</w:t>
      </w:r>
      <w:ins w:id="228" w:author="Kate" w:date="2016-08-23T11:20:00Z">
        <w:r w:rsidR="00905B97">
          <w:t xml:space="preserve"> (</w:t>
        </w:r>
        <w:commentRangeStart w:id="229"/>
        <w:r w:rsidR="00905B97">
          <w:t>ASMRs</w:t>
        </w:r>
      </w:ins>
      <w:commentRangeEnd w:id="229"/>
      <w:r w:rsidR="00A56C32">
        <w:rPr>
          <w:rStyle w:val="CommentReference"/>
        </w:rPr>
        <w:commentReference w:id="229"/>
      </w:r>
      <w:ins w:id="230" w:author="Kate" w:date="2016-08-23T11:20:00Z">
        <w:r w:rsidR="00905B97">
          <w:t>)</w:t>
        </w:r>
      </w:ins>
      <w:r>
        <w:t xml:space="preserve"> for select ages in different years from 1990 to 2015 as points, and the levels predicted by the model as a line</w:t>
      </w:r>
      <w:del w:id="231" w:author="Mark Green" w:date="2016-08-23T20:19:00Z">
        <w:r w:rsidDel="008347BD">
          <w:delText>, if the New Labour effects on intercept and trend were projected</w:delText>
        </w:r>
      </w:del>
      <w:ins w:id="232" w:author="Kate" w:date="2016-08-23T11:20:00Z">
        <w:del w:id="233" w:author="Mark Green" w:date="2016-08-23T20:19:00Z">
          <w:r w:rsidR="00905B97" w:rsidDel="008347BD">
            <w:delText>projecting</w:delText>
          </w:r>
        </w:del>
      </w:ins>
      <w:del w:id="234" w:author="Mark Green" w:date="2016-08-23T20:19:00Z">
        <w:r w:rsidDel="008347BD">
          <w:delText xml:space="preserve"> to both the pre- and post- New Labour period</w:delText>
        </w:r>
      </w:del>
      <w:r>
        <w:t xml:space="preserve">. The projections tend to be above the observed values for the pre </w:t>
      </w:r>
      <w:ins w:id="235" w:author="Mark Green" w:date="2016-08-23T20:20:00Z">
        <w:r w:rsidR="008347BD">
          <w:t xml:space="preserve">New </w:t>
        </w:r>
      </w:ins>
      <w:r>
        <w:t xml:space="preserve">Labour period, and below the observed values for the </w:t>
      </w:r>
      <w:del w:id="236" w:author="Mark Green" w:date="2016-08-23T20:20:00Z">
        <w:r w:rsidDel="008347BD">
          <w:delText>post Labour</w:delText>
        </w:r>
      </w:del>
      <w:ins w:id="237" w:author="Mark Green" w:date="2016-08-23T20:20:00Z">
        <w:r w:rsidR="008347BD">
          <w:t>austerity</w:t>
        </w:r>
      </w:ins>
      <w:r>
        <w:t xml:space="preserve"> period, indicating that during the New Labour years ASMRs at these older ages tended to decrease at a faster rate compared with the earlier and later period. </w:t>
      </w:r>
      <w:del w:id="238" w:author="Mark Green" w:date="2016-08-23T20:21:00Z">
        <w:r w:rsidDel="008347BD">
          <w:delText>This seems particular</w:delText>
        </w:r>
        <w:r w:rsidR="00EE2A97" w:rsidDel="008347BD">
          <w:delText>ly</w:delText>
        </w:r>
        <w:r w:rsidDel="008347BD">
          <w:delText xml:space="preserve"> the case for older ages in the series, </w:delText>
        </w:r>
        <w:commentRangeStart w:id="239"/>
        <w:r w:rsidDel="008347BD">
          <w:delText>especially on the identity scale (Figure 3B) rather than log10 scale</w:delText>
        </w:r>
        <w:commentRangeEnd w:id="239"/>
        <w:r w:rsidDel="008347BD">
          <w:rPr>
            <w:rStyle w:val="CommentReference"/>
          </w:rPr>
          <w:commentReference w:id="239"/>
        </w:r>
        <w:r w:rsidDel="008347BD">
          <w:delText xml:space="preserve"> (Figure 3 A), as would be expected given the higher baseline mortality risk at these higher ages. </w:delText>
        </w:r>
      </w:del>
      <w:r>
        <w:t>Equivalent ASMR trends at younger adult ages</w:t>
      </w:r>
      <w:ins w:id="240" w:author="Kate" w:date="2016-08-23T11:22:00Z">
        <w:r w:rsidR="00905B97">
          <w:t xml:space="preserve"> (</w:t>
        </w:r>
      </w:ins>
      <w:del w:id="241" w:author="Kate" w:date="2016-08-23T11:22:00Z">
        <w:r w:rsidDel="00905B97">
          <w:delText xml:space="preserve">, as </w:delText>
        </w:r>
      </w:del>
      <w:r>
        <w:t>shown in the appendix</w:t>
      </w:r>
      <w:ins w:id="242" w:author="Kate" w:date="2016-08-23T11:22:00Z">
        <w:r w:rsidR="00905B97">
          <w:t>)</w:t>
        </w:r>
      </w:ins>
      <w:del w:id="243" w:author="Kate" w:date="2016-08-23T11:22:00Z">
        <w:r w:rsidDel="00905B97">
          <w:delText>,</w:delText>
        </w:r>
      </w:del>
      <w:r>
        <w:t xml:space="preserve"> appear to show a contrary effect</w:t>
      </w:r>
      <w:ins w:id="244" w:author="Mark Green" w:date="2016-08-23T20:22:00Z">
        <w:r w:rsidR="008347BD">
          <w:t xml:space="preserve"> to trends at older ages</w:t>
        </w:r>
      </w:ins>
      <w:ins w:id="245" w:author="Mark Green" w:date="2016-08-23T20:23:00Z">
        <w:r w:rsidR="008347BD">
          <w:t>.</w:t>
        </w:r>
      </w:ins>
      <w:del w:id="246" w:author="Mark Green" w:date="2016-08-23T20:23:00Z">
        <w:r w:rsidDel="008347BD">
          <w:delText>, but</w:delText>
        </w:r>
      </w:del>
      <w:r>
        <w:t xml:space="preserve"> </w:t>
      </w:r>
      <w:del w:id="247" w:author="Mark Green" w:date="2016-08-23T20:24:00Z">
        <w:r w:rsidDel="008347BD">
          <w:delText>a</w:delText>
        </w:r>
      </w:del>
      <w:ins w:id="248" w:author="Mark Green" w:date="2016-08-23T20:24:00Z">
        <w:r w:rsidR="008347BD">
          <w:t>A</w:t>
        </w:r>
      </w:ins>
      <w:r>
        <w:t xml:space="preserve">s the absolute mortality risks at these ages are </w:t>
      </w:r>
      <w:del w:id="249" w:author="Mark Green" w:date="2016-08-23T20:23:00Z">
        <w:r w:rsidDel="008347BD">
          <w:delText xml:space="preserve">much </w:delText>
        </w:r>
      </w:del>
      <w:r>
        <w:t>smaller</w:t>
      </w:r>
      <w:ins w:id="250" w:author="Mark Green" w:date="2016-08-23T20:24:00Z">
        <w:r w:rsidR="008347BD">
          <w:t>,</w:t>
        </w:r>
      </w:ins>
      <w:r>
        <w:t xml:space="preserve"> the effects of elevated mortality in earlier adulthood are </w:t>
      </w:r>
      <w:ins w:id="251" w:author="Kate" w:date="2016-08-23T11:22:00Z">
        <w:r w:rsidR="00905B97">
          <w:t xml:space="preserve">also </w:t>
        </w:r>
      </w:ins>
      <w:del w:id="252" w:author="Mark Green" w:date="2016-08-23T20:23:00Z">
        <w:r w:rsidDel="008347BD">
          <w:delText xml:space="preserve">much </w:delText>
        </w:r>
      </w:del>
      <w:r>
        <w:t xml:space="preserve">smaller than the increased mortality risks compared with forward projections </w:t>
      </w:r>
      <w:del w:id="253" w:author="Kate" w:date="2016-08-23T11:22:00Z">
        <w:r w:rsidDel="00905B97">
          <w:delText xml:space="preserve">in </w:delText>
        </w:r>
      </w:del>
      <w:r>
        <w:t xml:space="preserve">at older ages. </w:t>
      </w:r>
      <w:del w:id="254" w:author="Kate" w:date="2016-08-23T11:22:00Z">
        <w:r w:rsidDel="00905B97">
          <w:delText xml:space="preserve">Greater numbers of excess deaths overall should therefore be expected in the post New Labour period than during New Labour. </w:delText>
        </w:r>
      </w:del>
    </w:p>
    <w:p w14:paraId="0E53DDFB" w14:textId="77777777" w:rsidR="00E323A4" w:rsidRDefault="00E323A4" w:rsidP="00E323A4">
      <w:pPr>
        <w:pStyle w:val="Caption"/>
        <w:keepNext/>
      </w:pPr>
      <w:r>
        <w:lastRenderedPageBreak/>
        <w:t xml:space="preserve">Figure </w:t>
      </w:r>
      <w:fldSimple w:instr=" SEQ Figure \* ARABIC ">
        <w:r>
          <w:rPr>
            <w:noProof/>
          </w:rPr>
          <w:t>3</w:t>
        </w:r>
      </w:fldSimple>
      <w:r>
        <w:t xml:space="preserve"> Forwards and backwards model projections of select ASMRs. (A) </w:t>
      </w:r>
      <w:proofErr w:type="gramStart"/>
      <w:r>
        <w:t>log10</w:t>
      </w:r>
      <w:proofErr w:type="gramEnd"/>
      <w:r>
        <w:t xml:space="preserve"> mortality; (B) absolute mortality</w:t>
      </w:r>
    </w:p>
    <w:p w14:paraId="42779B62" w14:textId="77777777" w:rsidR="00E323A4" w:rsidRDefault="00E323A4" w:rsidP="00E323A4">
      <w:r>
        <w:rPr>
          <w:noProof/>
          <w:lang w:eastAsia="en-GB"/>
        </w:rPr>
        <w:drawing>
          <wp:inline distT="0" distB="0" distL="0" distR="0" wp14:anchorId="1D3E54F4" wp14:editId="7B4DD6E0">
            <wp:extent cx="5730240" cy="5730240"/>
            <wp:effectExtent l="0" t="0" r="3810" b="3810"/>
            <wp:docPr id="3" name="Picture 3" descr="E:\repos\danny_elderly_mort\figures\olderag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olderages_compos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190D719" w14:textId="314DA9F4" w:rsidR="00E323A4" w:rsidRDefault="00E323A4" w:rsidP="00E323A4">
      <w:pPr>
        <w:pStyle w:val="Heading2"/>
      </w:pPr>
      <w:commentRangeStart w:id="255"/>
      <w:r>
        <w:t>Total Estimated Excess Death</w:t>
      </w:r>
      <w:ins w:id="256" w:author="Mark Green" w:date="2016-08-23T20:24:00Z">
        <w:r w:rsidR="008347BD">
          <w:t>s</w:t>
        </w:r>
      </w:ins>
      <w:r>
        <w:t>, 2010-2015</w:t>
      </w:r>
      <w:commentRangeEnd w:id="255"/>
      <w:r>
        <w:rPr>
          <w:rStyle w:val="CommentReference"/>
          <w:rFonts w:asciiTheme="minorHAnsi" w:eastAsiaTheme="minorHAnsi" w:hAnsiTheme="minorHAnsi" w:cstheme="minorBidi"/>
          <w:color w:val="auto"/>
        </w:rPr>
        <w:commentReference w:id="255"/>
      </w:r>
    </w:p>
    <w:p w14:paraId="2C987B0D" w14:textId="4B3ABBBD" w:rsidR="00E323A4" w:rsidDel="00905B97" w:rsidRDefault="00E323A4" w:rsidP="00E323A4">
      <w:pPr>
        <w:rPr>
          <w:del w:id="257" w:author="Kate" w:date="2016-08-23T11:25:00Z"/>
        </w:rPr>
      </w:pPr>
      <w:r>
        <w:t xml:space="preserve">Figure 4 shows the total ‘excess’ deaths in each year from 2010 to 2015, between birth and the age indicated on the horizontal axis, if the New Labour trends and intercepts were projected forwards and applied to age-specific population counts in each year. A vertical dashed line is added at age 65 years, because </w:t>
      </w:r>
      <w:del w:id="258" w:author="Kate" w:date="2016-08-23T11:24:00Z">
        <w:r w:rsidDel="00905B97">
          <w:delText xml:space="preserve">within these figures </w:delText>
        </w:r>
      </w:del>
      <w:del w:id="259" w:author="Mark Green" w:date="2016-08-23T20:25:00Z">
        <w:r w:rsidDel="008347BD">
          <w:delText>this age</w:delText>
        </w:r>
      </w:del>
      <w:ins w:id="260" w:author="Mark Green" w:date="2016-08-23T20:25:00Z">
        <w:r w:rsidR="008347BD">
          <w:t>it</w:t>
        </w:r>
      </w:ins>
      <w:r>
        <w:t xml:space="preserve"> seems to mark an important turning point in the excess deaths</w:t>
      </w:r>
      <w:del w:id="261" w:author="Kate" w:date="2016-08-23T11:24:00Z">
        <w:r w:rsidDel="00905B97">
          <w:delText xml:space="preserve"> by particular ages</w:delText>
        </w:r>
      </w:del>
      <w:r>
        <w:t xml:space="preserve">. </w:t>
      </w:r>
      <w:ins w:id="262" w:author="Kate" w:date="2016-08-23T11:25:00Z">
        <w:r w:rsidR="00905B97">
          <w:t>F</w:t>
        </w:r>
      </w:ins>
    </w:p>
    <w:p w14:paraId="70B57890" w14:textId="1E0D75ED" w:rsidR="00E323A4" w:rsidRDefault="00E323A4" w:rsidP="00E323A4">
      <w:del w:id="263" w:author="Kate" w:date="2016-08-23T11:25:00Z">
        <w:r w:rsidDel="00905B97">
          <w:delText>It appears from these figures that, f</w:delText>
        </w:r>
      </w:del>
      <w:proofErr w:type="gramStart"/>
      <w:r>
        <w:t>or</w:t>
      </w:r>
      <w:proofErr w:type="gramEnd"/>
      <w:r>
        <w:t xml:space="preserve"> each year from 2010 to 2015, there </w:t>
      </w:r>
      <w:del w:id="264" w:author="Mark Green" w:date="2016-08-23T20:26:00Z">
        <w:r w:rsidDel="008347BD">
          <w:delText>tends to have</w:delText>
        </w:r>
      </w:del>
      <w:ins w:id="265" w:author="Mark Green" w:date="2016-08-23T20:26:00Z">
        <w:r w:rsidR="008347BD">
          <w:t>has</w:t>
        </w:r>
      </w:ins>
      <w:r>
        <w:t xml:space="preserve"> been </w:t>
      </w:r>
      <w:del w:id="266" w:author="Mark Green" w:date="2016-08-23T20:26:00Z">
        <w:r w:rsidDel="008347BD">
          <w:delText xml:space="preserve">somewhat </w:delText>
        </w:r>
      </w:del>
      <w:r>
        <w:t>fewer deaths than expected between birth and the start of retirement age, but a</w:t>
      </w:r>
      <w:r w:rsidR="00EE2A97">
        <w:t>n</w:t>
      </w:r>
      <w:r>
        <w:t xml:space="preserve"> increasing number of excess deaths after retirement age, such that by age</w:t>
      </w:r>
      <w:del w:id="267" w:author="Mark Green" w:date="2016-08-23T20:26:00Z">
        <w:r w:rsidDel="008347BD">
          <w:delText>s</w:delText>
        </w:r>
      </w:del>
      <w:r>
        <w:t xml:space="preserve"> 89 there were many more deaths than expected in total. These differences and worsening tendencies become evident from 2012 onwards, and have been getting worse</w:t>
      </w:r>
      <w:ins w:id="268" w:author="Kate" w:date="2016-08-23T11:25:00Z">
        <w:r w:rsidR="00905B97">
          <w:t xml:space="preserve"> </w:t>
        </w:r>
      </w:ins>
      <w:del w:id="269" w:author="Kate" w:date="2016-08-23T11:25:00Z">
        <w:r w:rsidDel="00905B97">
          <w:delText xml:space="preserve">, moving further from the New Labour trends, </w:delText>
        </w:r>
      </w:del>
      <w:r>
        <w:t>in each subsequent year</w:t>
      </w:r>
      <w:ins w:id="270" w:author="Kate" w:date="2016-08-23T11:25:00Z">
        <w:r w:rsidR="00905B97">
          <w:t xml:space="preserve">; </w:t>
        </w:r>
      </w:ins>
      <w:del w:id="271" w:author="Kate" w:date="2016-08-23T11:25:00Z">
        <w:r w:rsidDel="00905B97">
          <w:delText xml:space="preserve">. </w:delText>
        </w:r>
        <w:r w:rsidR="00EE2A97" w:rsidDel="00905B97">
          <w:delText>The</w:delText>
        </w:r>
        <w:r w:rsidDel="00905B97">
          <w:delText xml:space="preserve"> </w:delText>
        </w:r>
      </w:del>
      <w:r>
        <w:t>2015 saw a greater number of total excess deaths than the years 2012 to 2014</w:t>
      </w:r>
      <w:r w:rsidR="00EE2A97">
        <w:t xml:space="preserve"> combined</w:t>
      </w:r>
      <w:r>
        <w:t xml:space="preserve">.   </w:t>
      </w:r>
    </w:p>
    <w:p w14:paraId="17B49180" w14:textId="4359EC34" w:rsidR="00E323A4" w:rsidRDefault="00E323A4" w:rsidP="00E323A4">
      <w:r>
        <w:lastRenderedPageBreak/>
        <w:t xml:space="preserve">The models suggest that, between birth and the age of 89 years, </w:t>
      </w:r>
      <w:commentRangeStart w:id="272"/>
      <w:r>
        <w:t xml:space="preserve">there were around 20,000 excess deaths in 2015 (12,000 excess male deaths, </w:t>
      </w:r>
      <w:del w:id="273" w:author="Kate" w:date="2016-08-23T11:26:00Z">
        <w:r w:rsidDel="00905B97">
          <w:delText xml:space="preserve">and </w:delText>
        </w:r>
      </w:del>
      <w:r>
        <w:t>8,000 excess female deaths), up from around 9,000 excess deaths in 2014 (7,000 male and 2,000 female)</w:t>
      </w:r>
      <w:ins w:id="274" w:author="Kate" w:date="2016-08-23T11:26:00Z">
        <w:r w:rsidR="00905B97">
          <w:t>,</w:t>
        </w:r>
      </w:ins>
      <w:del w:id="275" w:author="Kate" w:date="2016-08-23T11:26:00Z">
        <w:r w:rsidDel="00905B97">
          <w:delText>,</w:delText>
        </w:r>
      </w:del>
      <w:r>
        <w:t xml:space="preserve"> 11,000 excess deaths in 2013 (7,000 male and 4,000 female), and around 2,000 excess deaths in 2012 (1,000 male and 1,000 female).  This produces a total of around 42,000 excess deaths by age 89 years in these four years. If the trend extrapolation to age 95 years in 2015 is accurate, then the total number of excess deaths </w:t>
      </w:r>
      <w:del w:id="276" w:author="Kate" w:date="2016-08-23T11:27:00Z">
        <w:r w:rsidDel="00905B97">
          <w:delText xml:space="preserve">by age 89 </w:delText>
        </w:r>
      </w:del>
      <w:r>
        <w:t>in these four years rises to around 60,000 excess deaths</w:t>
      </w:r>
      <w:commentRangeEnd w:id="272"/>
      <w:r w:rsidR="008347BD">
        <w:rPr>
          <w:rStyle w:val="CommentReference"/>
        </w:rPr>
        <w:commentReference w:id="272"/>
      </w:r>
      <w:r>
        <w:t xml:space="preserve">. </w:t>
      </w:r>
      <w:del w:id="277" w:author="Kate" w:date="2016-08-23T11:27:00Z">
        <w:r w:rsidDel="00905B97">
          <w:delText>However</w:delText>
        </w:r>
        <w:r w:rsidR="00EE2A97" w:rsidDel="00905B97">
          <w:delText>,</w:delText>
        </w:r>
        <w:r w:rsidDel="00905B97">
          <w:delText xml:space="preserve"> even if there are no additional excess deaths in 2015  after the age of 89 years, this  total number of excess deaths over the four years only reduces to around 55,000 excess deaths.</w:delText>
        </w:r>
      </w:del>
    </w:p>
    <w:p w14:paraId="338B48A9" w14:textId="6BC75410" w:rsidR="00E323A4" w:rsidDel="00905B97" w:rsidRDefault="00E323A4" w:rsidP="00E323A4">
      <w:pPr>
        <w:pStyle w:val="Heading2"/>
        <w:rPr>
          <w:del w:id="278" w:author="Kate" w:date="2016-08-23T11:27:00Z"/>
        </w:rPr>
      </w:pPr>
      <w:commentRangeStart w:id="279"/>
      <w:del w:id="280" w:author="Kate" w:date="2016-08-23T11:27:00Z">
        <w:r w:rsidDel="00905B97">
          <w:delText>Sensitivity analyses</w:delText>
        </w:r>
      </w:del>
    </w:p>
    <w:p w14:paraId="5ED84914" w14:textId="60FDC0E5" w:rsidR="00E323A4" w:rsidDel="00905B97" w:rsidRDefault="004A2A80" w:rsidP="00E323A4">
      <w:pPr>
        <w:rPr>
          <w:del w:id="281" w:author="Kate" w:date="2016-08-23T11:27:00Z"/>
        </w:rPr>
      </w:pPr>
      <w:del w:id="282" w:author="Kate" w:date="2016-08-23T11:27:00Z">
        <w:r w:rsidDel="00905B97">
          <w:delText xml:space="preserve">For the structural sensitivity analysis, an alternative model specification was produced which included year squared terms as well as year terms, allowing nonlinear trends in reductions in age-specific mortality risk to be captured. This model specification indicated fewer total excess deaths during 2010 and 2011, but more deaths per year from 2012 onwards, with increasingly more deaths for each year after 2012 compared with the standard model specification. Compared with this alternative model specification, the standard model specification therefore produced more conservative estimates of total excess deaths. </w:delText>
        </w:r>
      </w:del>
    </w:p>
    <w:p w14:paraId="18138DED" w14:textId="43B1ECA6" w:rsidR="004A2A80" w:rsidDel="00905B97" w:rsidRDefault="004A2A80" w:rsidP="00E323A4">
      <w:pPr>
        <w:rPr>
          <w:del w:id="283" w:author="Kate" w:date="2016-08-23T11:27:00Z"/>
        </w:rPr>
      </w:pPr>
      <w:del w:id="284" w:author="Kate" w:date="2016-08-23T11:27:00Z">
        <w:r w:rsidDel="00905B97">
          <w:delText>The probabilistic sensitivity analysis suggests a 95% credible range of excess deaths by age 89 of XXX to XXX in 2011, rising to between XXX and XXX in 2012, XXX and XXX in XXX in 2013 and XXX and XXX in … [etc]. It indicates an XX% probability that there were more rather than fewer deaths by age 89 in 2010, rising to an XX% probability of more rather than fewer deaths in 2015.</w:delText>
        </w:r>
      </w:del>
    </w:p>
    <w:commentRangeEnd w:id="279"/>
    <w:p w14:paraId="509A4C61" w14:textId="77777777" w:rsidR="004A2A80" w:rsidRDefault="00EE2A97" w:rsidP="00E323A4">
      <w:r>
        <w:rPr>
          <w:rStyle w:val="CommentReference"/>
        </w:rPr>
        <w:commentReference w:id="279"/>
      </w:r>
    </w:p>
    <w:p w14:paraId="6CCB2A5D" w14:textId="77777777" w:rsidR="004A2A80" w:rsidRDefault="004A2A80" w:rsidP="00E323A4"/>
    <w:p w14:paraId="5D4AC279" w14:textId="77777777" w:rsidR="004A2A80" w:rsidRDefault="004A2A80" w:rsidP="00E323A4">
      <w:pPr>
        <w:sectPr w:rsidR="004A2A80">
          <w:pgSz w:w="11906" w:h="16838"/>
          <w:pgMar w:top="1440" w:right="1440" w:bottom="1440" w:left="1440" w:header="708" w:footer="708" w:gutter="0"/>
          <w:cols w:space="708"/>
          <w:docGrid w:linePitch="360"/>
        </w:sectPr>
      </w:pPr>
    </w:p>
    <w:p w14:paraId="053E8B88" w14:textId="77777777" w:rsidR="00E323A4" w:rsidRDefault="00E323A4" w:rsidP="00E323A4">
      <w:pPr>
        <w:pStyle w:val="Caption"/>
        <w:keepNext/>
      </w:pPr>
      <w:r>
        <w:lastRenderedPageBreak/>
        <w:t xml:space="preserve">Figure </w:t>
      </w:r>
      <w:fldSimple w:instr=" SEQ Figure \* ARABIC ">
        <w:r>
          <w:rPr>
            <w:noProof/>
          </w:rPr>
          <w:t>4</w:t>
        </w:r>
      </w:fldSimple>
      <w:r>
        <w:t xml:space="preserve"> Total 'excess deaths' (actual - projected) in England &amp; Wales, for each year from 2010 to 2015.</w:t>
      </w:r>
    </w:p>
    <w:p w14:paraId="4B7BA471" w14:textId="77777777" w:rsidR="00E323A4" w:rsidRDefault="00E323A4" w:rsidP="00E323A4">
      <w:pPr>
        <w:sectPr w:rsidR="00E323A4" w:rsidSect="000B27ED">
          <w:pgSz w:w="16838" w:h="11906" w:orient="landscape"/>
          <w:pgMar w:top="1440" w:right="1440" w:bottom="1440" w:left="1440" w:header="708" w:footer="708" w:gutter="0"/>
          <w:cols w:space="708"/>
          <w:docGrid w:linePitch="360"/>
        </w:sectPr>
      </w:pPr>
      <w:commentRangeStart w:id="285"/>
      <w:r>
        <w:rPr>
          <w:noProof/>
          <w:lang w:eastAsia="en-GB"/>
        </w:rPr>
        <w:drawing>
          <wp:inline distT="0" distB="0" distL="0" distR="0" wp14:anchorId="74393F17" wp14:editId="53364EF7">
            <wp:extent cx="7000240" cy="5250180"/>
            <wp:effectExtent l="0" t="0" r="0" b="7620"/>
            <wp:docPr id="6" name="Picture 6" descr="E:\repos\danny_elderly_mort\figures\ons_only_total_excess_deaths_2010_2015_upto16k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pos\danny_elderly_mort\figures\ons_only_total_excess_deaths_2010_2015_upto16k_extrapolat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00240" cy="5250180"/>
                    </a:xfrm>
                    <a:prstGeom prst="rect">
                      <a:avLst/>
                    </a:prstGeom>
                    <a:noFill/>
                    <a:ln>
                      <a:noFill/>
                    </a:ln>
                  </pic:spPr>
                </pic:pic>
              </a:graphicData>
            </a:graphic>
          </wp:inline>
        </w:drawing>
      </w:r>
      <w:commentRangeEnd w:id="285"/>
      <w:r w:rsidR="00691A2E">
        <w:rPr>
          <w:rStyle w:val="CommentReference"/>
        </w:rPr>
        <w:commentReference w:id="285"/>
      </w:r>
    </w:p>
    <w:p w14:paraId="61605A31" w14:textId="77777777" w:rsidR="00E323A4" w:rsidRDefault="00E323A4" w:rsidP="00E323A4">
      <w:pPr>
        <w:pStyle w:val="Heading1"/>
      </w:pPr>
      <w:commentRangeStart w:id="286"/>
      <w:r>
        <w:lastRenderedPageBreak/>
        <w:t>Discussion</w:t>
      </w:r>
      <w:commentRangeEnd w:id="286"/>
      <w:r w:rsidR="006E0B54">
        <w:rPr>
          <w:rStyle w:val="CommentReference"/>
          <w:rFonts w:asciiTheme="minorHAnsi" w:eastAsiaTheme="minorHAnsi" w:hAnsiTheme="minorHAnsi" w:cstheme="minorBidi"/>
          <w:color w:val="auto"/>
        </w:rPr>
        <w:commentReference w:id="286"/>
      </w:r>
    </w:p>
    <w:p w14:paraId="31BAD276" w14:textId="0441C75A" w:rsidR="006E0B54" w:rsidRDefault="006E0B54" w:rsidP="00E323A4">
      <w:pPr>
        <w:rPr>
          <w:ins w:id="287" w:author="Mark Green" w:date="2016-08-23T20:45:00Z"/>
        </w:rPr>
      </w:pPr>
      <w:ins w:id="288" w:author="Mark Green" w:date="2016-08-23T20:38:00Z">
        <w:r>
          <w:t xml:space="preserve">Our results </w:t>
        </w:r>
        <w:r w:rsidR="00AF3184">
          <w:t>demonstrate that since 2010</w:t>
        </w:r>
      </w:ins>
      <w:ins w:id="289" w:author="Mark Green" w:date="2016-08-23T20:40:00Z">
        <w:r w:rsidR="00AF3184">
          <w:t>,</w:t>
        </w:r>
      </w:ins>
      <w:ins w:id="290" w:author="Mark Green" w:date="2016-08-23T20:38:00Z">
        <w:r w:rsidR="00AF3184">
          <w:t xml:space="preserve"> mortality rates </w:t>
        </w:r>
      </w:ins>
      <w:ins w:id="291" w:author="Mark Green" w:date="2016-08-23T20:40:00Z">
        <w:r w:rsidR="00AF3184">
          <w:t xml:space="preserve">for England and Wales </w:t>
        </w:r>
      </w:ins>
      <w:ins w:id="292" w:author="Mark Green" w:date="2016-08-23T20:38:00Z">
        <w:r w:rsidR="00AF3184">
          <w:t xml:space="preserve">have increased in comparison to longer term trends prior to the period of austerity. </w:t>
        </w:r>
      </w:ins>
      <w:ins w:id="293" w:author="Mark Green" w:date="2016-08-23T20:41:00Z">
        <w:r w:rsidR="00AF3184">
          <w:t>These increases have been p</w:t>
        </w:r>
      </w:ins>
      <w:ins w:id="294" w:author="Mark Green" w:date="2016-08-23T20:37:00Z">
        <w:r>
          <w:t xml:space="preserve">articularly </w:t>
        </w:r>
      </w:ins>
      <w:ins w:id="295" w:author="Mark Green" w:date="2016-08-23T20:41:00Z">
        <w:r w:rsidR="00AF3184">
          <w:t xml:space="preserve">high </w:t>
        </w:r>
      </w:ins>
      <w:ins w:id="296" w:author="Mark Green" w:date="2016-08-23T20:37:00Z">
        <w:r>
          <w:t>among the elderly</w:t>
        </w:r>
      </w:ins>
      <w:ins w:id="297" w:author="Mark Green" w:date="2016-08-23T20:43:00Z">
        <w:r w:rsidR="00AF3184">
          <w:t xml:space="preserve">, with mortality rates </w:t>
        </w:r>
      </w:ins>
      <w:ins w:id="298" w:author="Mark Green" w:date="2016-08-23T20:44:00Z">
        <w:r w:rsidR="00AF3184">
          <w:t>for some</w:t>
        </w:r>
      </w:ins>
      <w:ins w:id="299" w:author="Mark Green" w:date="2016-08-23T20:43:00Z">
        <w:r w:rsidR="00AF3184">
          <w:t xml:space="preserve"> young</w:t>
        </w:r>
      </w:ins>
      <w:ins w:id="300" w:author="Mark Green" w:date="2016-08-23T20:44:00Z">
        <w:r w:rsidR="00AF3184">
          <w:t>er ages</w:t>
        </w:r>
      </w:ins>
      <w:ins w:id="301" w:author="Mark Green" w:date="2016-08-23T20:43:00Z">
        <w:r w:rsidR="00AF3184">
          <w:t xml:space="preserve"> continuing to fall</w:t>
        </w:r>
      </w:ins>
      <w:ins w:id="302" w:author="Mark Green" w:date="2016-08-23T20:37:00Z">
        <w:r>
          <w:t xml:space="preserve">. We estimate that the </w:t>
        </w:r>
        <w:r w:rsidR="00AF3184">
          <w:t xml:space="preserve">total number of excess deaths </w:t>
        </w:r>
      </w:ins>
      <w:ins w:id="303" w:author="Mark Green" w:date="2016-08-23T20:41:00Z">
        <w:r w:rsidR="00AF3184">
          <w:t>that have occurred since 2010 is XXXX</w:t>
        </w:r>
      </w:ins>
      <w:ins w:id="304" w:author="Mark Green" w:date="2016-08-23T20:37:00Z">
        <w:r>
          <w:t>.</w:t>
        </w:r>
      </w:ins>
    </w:p>
    <w:p w14:paraId="787E75F4" w14:textId="1AF7F41E" w:rsidR="00AF3184" w:rsidRDefault="00AF3184" w:rsidP="00E323A4">
      <w:pPr>
        <w:rPr>
          <w:ins w:id="305" w:author="Mark Green" w:date="2016-08-23T20:37:00Z"/>
        </w:rPr>
      </w:pPr>
      <w:ins w:id="306" w:author="Mark Green" w:date="2016-08-23T20:45:00Z">
        <w:r>
          <w:t>Our findings appear</w:t>
        </w:r>
        <w:r w:rsidRPr="00AF3184">
          <w:t xml:space="preserve"> consistent with what might be expected from a period that has seen the longest decline in</w:t>
        </w:r>
        <w:r>
          <w:t xml:space="preserve"> long-term economic growth rate</w:t>
        </w:r>
        <w:r w:rsidRPr="00AF3184">
          <w:t>, and longest period of lack of investment in healthcare and associated social care services since World War 2</w:t>
        </w:r>
      </w:ins>
      <w:ins w:id="307" w:author="Mark Green" w:date="2016-08-23T20:46:00Z">
        <w:r>
          <w:t xml:space="preserve"> [refs]</w:t>
        </w:r>
      </w:ins>
      <w:ins w:id="308" w:author="Mark Green" w:date="2016-08-23T20:45:00Z">
        <w:r w:rsidRPr="00AF3184">
          <w:t xml:space="preserve">. This is both in terms of much increased and increasing levels of excess deaths amongst the elderly, but paradoxically also with somewhat reduced levels of deaths within working ages, in particular for </w:t>
        </w:r>
        <w:r>
          <w:t xml:space="preserve">males (detailed in the </w:t>
        </w:r>
        <w:commentRangeStart w:id="309"/>
        <w:r>
          <w:t>appendix</w:t>
        </w:r>
      </w:ins>
      <w:commentRangeEnd w:id="309"/>
      <w:ins w:id="310" w:author="Mark Green" w:date="2016-08-23T20:52:00Z">
        <w:r w:rsidR="005B12E3">
          <w:rPr>
            <w:rStyle w:val="CommentReference"/>
          </w:rPr>
          <w:commentReference w:id="309"/>
        </w:r>
      </w:ins>
      <w:ins w:id="311" w:author="Mark Green" w:date="2016-08-23T20:45:00Z">
        <w:r w:rsidRPr="00AF3184">
          <w:t xml:space="preserve">). It is known that mortality rates tend to fall for people of working age during recessions, in part because </w:t>
        </w:r>
        <w:r>
          <w:t>the costs of risky behaviours rise</w:t>
        </w:r>
      </w:ins>
      <w:ins w:id="312" w:author="Mark Green" w:date="2016-08-23T20:47:00Z">
        <w:r>
          <w:t xml:space="preserve"> [4</w:t>
        </w:r>
        <w:proofErr w:type="gramStart"/>
        <w:r>
          <w:t>,12,45</w:t>
        </w:r>
        <w:proofErr w:type="gramEnd"/>
        <w:r>
          <w:t>]</w:t>
        </w:r>
      </w:ins>
      <w:ins w:id="313" w:author="Mark Green" w:date="2016-08-23T20:45:00Z">
        <w:r w:rsidRPr="00AF3184">
          <w:t>.</w:t>
        </w:r>
      </w:ins>
      <w:ins w:id="314" w:author="Mark Green" w:date="2016-08-23T20:48:00Z">
        <w:r w:rsidR="005B12E3">
          <w:t xml:space="preserve"> Changes in these drivers of acute causes of mortality tend to react </w:t>
        </w:r>
      </w:ins>
      <w:ins w:id="315" w:author="Mark Green" w:date="2016-08-23T20:51:00Z">
        <w:r w:rsidR="005B12E3">
          <w:t>quickly</w:t>
        </w:r>
      </w:ins>
      <w:ins w:id="316" w:author="Mark Green" w:date="2016-08-23T20:48:00Z">
        <w:r w:rsidR="005B12E3">
          <w:t xml:space="preserve"> to </w:t>
        </w:r>
      </w:ins>
      <w:ins w:id="317" w:author="Mark Green" w:date="2016-08-23T20:49:00Z">
        <w:r w:rsidR="005B12E3">
          <w:t xml:space="preserve">‘environmental </w:t>
        </w:r>
        <w:commentRangeStart w:id="318"/>
        <w:proofErr w:type="gramStart"/>
        <w:r w:rsidR="005B12E3">
          <w:t>stimulus’</w:t>
        </w:r>
        <w:commentRangeEnd w:id="318"/>
        <w:proofErr w:type="gramEnd"/>
        <w:r w:rsidR="005B12E3">
          <w:rPr>
            <w:rStyle w:val="CommentReference"/>
          </w:rPr>
          <w:commentReference w:id="318"/>
        </w:r>
      </w:ins>
      <w:ins w:id="319" w:author="Mark Green" w:date="2016-08-23T20:50:00Z">
        <w:r w:rsidR="005B12E3">
          <w:t>. A</w:t>
        </w:r>
        <w:r w:rsidR="005B12E3" w:rsidRPr="005B12E3">
          <w:t>ll-cause mortality among the elderly is more likely to be influenced by changes to the funding and functioning of social care and healthcare</w:t>
        </w:r>
        <w:r w:rsidR="005B12E3">
          <w:t xml:space="preserve"> which may take longer to materialise</w:t>
        </w:r>
        <w:r w:rsidR="005B12E3" w:rsidRPr="005B12E3">
          <w:t xml:space="preserve">. </w:t>
        </w:r>
      </w:ins>
    </w:p>
    <w:p w14:paraId="4870ED28" w14:textId="6F2CDAE9" w:rsidR="00E323A4" w:rsidDel="005B12E3" w:rsidRDefault="00E323A4" w:rsidP="00E323A4">
      <w:pPr>
        <w:rPr>
          <w:del w:id="320" w:author="Mark Green" w:date="2016-08-23T20:51:00Z"/>
        </w:rPr>
      </w:pPr>
      <w:del w:id="321" w:author="Mark Green" w:date="2016-08-23T20:51:00Z">
        <w:r w:rsidDel="005B12E3">
          <w:delText>The patterns of excess deaths</w:delText>
        </w:r>
      </w:del>
      <w:ins w:id="322" w:author="Kate" w:date="2016-08-23T11:29:00Z">
        <w:del w:id="323" w:author="Mark Green" w:date="2016-08-23T20:51:00Z">
          <w:r w:rsidR="00993C33" w:rsidDel="005B12E3">
            <w:delText>mortality</w:delText>
          </w:r>
        </w:del>
      </w:ins>
      <w:del w:id="324" w:author="Mark Green" w:date="2016-08-23T20:51:00Z">
        <w:r w:rsidDel="005B12E3">
          <w:delText xml:space="preserve"> produced by </w:delText>
        </w:r>
      </w:del>
      <w:ins w:id="325" w:author="Kate" w:date="2016-08-23T11:28:00Z">
        <w:del w:id="326" w:author="Mark Green" w:date="2016-08-23T20:51:00Z">
          <w:r w:rsidR="00993C33" w:rsidDel="005B12E3">
            <w:delText>our</w:delText>
          </w:r>
        </w:del>
      </w:ins>
      <w:del w:id="327" w:author="Mark Green" w:date="2016-08-23T20:51:00Z">
        <w:r w:rsidDel="005B12E3">
          <w:delText>the modelling approach are consistent with what might be expected from a country that has been subject to both</w:delText>
        </w:r>
      </w:del>
      <w:ins w:id="328" w:author="Kate" w:date="2016-08-23T11:28:00Z">
        <w:del w:id="329" w:author="Mark Green" w:date="2016-08-23T20:51:00Z">
          <w:r w:rsidR="00993C33" w:rsidDel="005B12E3">
            <w:delText>period that has seen</w:delText>
          </w:r>
        </w:del>
      </w:ins>
      <w:del w:id="330" w:author="Mark Green" w:date="2016-08-23T20:51:00Z">
        <w:r w:rsidDel="005B12E3">
          <w:delText xml:space="preserve"> the longest decline in long-term economic growth rates, and longest period of lack of investment in healthcare and </w:delText>
        </w:r>
        <w:r w:rsidR="00B43A0B" w:rsidDel="005B12E3">
          <w:delText xml:space="preserve">associated </w:delText>
        </w:r>
        <w:r w:rsidDel="005B12E3">
          <w:delText>social care services since World War 2. This is both in terms of much increased and increasing levels of excess deaths amongst the elderly, but paradoxically also with somewhat reduced levels of deaths within working ages, in particular for males</w:delText>
        </w:r>
      </w:del>
      <w:ins w:id="331" w:author="Kate" w:date="2016-08-23T11:29:00Z">
        <w:del w:id="332" w:author="Mark Green" w:date="2016-08-23T20:51:00Z">
          <w:r w:rsidR="00993C33" w:rsidDel="005B12E3">
            <w:delText xml:space="preserve"> (detailed in the appendix)</w:delText>
          </w:r>
        </w:del>
      </w:ins>
      <w:del w:id="333" w:author="Mark Green" w:date="2016-08-23T20:51:00Z">
        <w:r w:rsidDel="005B12E3">
          <w:delText xml:space="preserve">. </w:delText>
        </w:r>
        <w:r w:rsidR="001D686D" w:rsidDel="005B12E3">
          <w:delText>It is known</w:delText>
        </w:r>
        <w:r w:rsidR="00B43A0B" w:rsidDel="005B12E3">
          <w:delText xml:space="preserve"> that mortality rates tend to fall for people of working age during recessions</w:delText>
        </w:r>
      </w:del>
      <w:ins w:id="334" w:author="Kate" w:date="2016-08-23T11:29:00Z">
        <w:del w:id="335" w:author="Mark Green" w:date="2016-08-23T20:51:00Z">
          <w:r w:rsidR="00993C33" w:rsidDel="005B12E3">
            <w:delText>, in part because</w:delText>
          </w:r>
        </w:del>
      </w:ins>
      <w:del w:id="336" w:author="Mark Green" w:date="2016-08-23T20:51:00Z">
        <w:r w:rsidR="00B43A0B" w:rsidDel="005B12E3">
          <w:delText xml:space="preserve"> as the cost</w:delText>
        </w:r>
      </w:del>
      <w:ins w:id="337" w:author="Kate" w:date="2016-08-23T11:30:00Z">
        <w:del w:id="338" w:author="Mark Green" w:date="2016-08-23T20:51:00Z">
          <w:r w:rsidR="00993C33" w:rsidDel="005B12E3">
            <w:delText>s</w:delText>
          </w:r>
        </w:del>
      </w:ins>
      <w:del w:id="339" w:author="Mark Green" w:date="2016-08-23T20:51:00Z">
        <w:r w:rsidR="00B43A0B" w:rsidDel="005B12E3">
          <w:delText xml:space="preserve"> of driving cars</w:delText>
        </w:r>
      </w:del>
      <w:ins w:id="340" w:author="Kate" w:date="2016-08-23T11:30:00Z">
        <w:del w:id="341" w:author="Mark Green" w:date="2016-08-23T20:51:00Z">
          <w:r w:rsidR="00993C33" w:rsidDel="005B12E3">
            <w:delText>risky behaviours</w:delText>
          </w:r>
        </w:del>
      </w:ins>
      <w:del w:id="342" w:author="Mark Green" w:date="2016-08-23T20:51:00Z">
        <w:r w:rsidR="00B43A0B" w:rsidDel="005B12E3">
          <w:delText xml:space="preserve"> rises and the</w:delText>
        </w:r>
      </w:del>
      <w:ins w:id="343" w:author="Kate" w:date="2016-08-23T11:30:00Z">
        <w:del w:id="344" w:author="Mark Green" w:date="2016-08-23T20:51:00Z">
          <w:r w:rsidR="00993C33" w:rsidDel="005B12E3">
            <w:delText xml:space="preserve">re </w:delText>
          </w:r>
        </w:del>
      </w:ins>
      <w:del w:id="345" w:author="Mark Green" w:date="2016-08-23T20:51:00Z">
        <w:r w:rsidR="00B43A0B" w:rsidDel="005B12E3">
          <w:delText>y are fewer industrial and construction accidents.</w:delText>
        </w:r>
        <w:r w:rsidR="001D686D" w:rsidDel="005B12E3">
          <w:delText xml:space="preserve"> </w:delText>
        </w:r>
      </w:del>
    </w:p>
    <w:p w14:paraId="5184AAD5" w14:textId="621AF50D" w:rsidR="008D2BF0" w:rsidDel="005B12E3" w:rsidRDefault="008D06C0" w:rsidP="00E323A4">
      <w:pPr>
        <w:rPr>
          <w:del w:id="346" w:author="Mark Green" w:date="2016-08-23T20:51:00Z"/>
        </w:rPr>
      </w:pPr>
      <w:del w:id="347" w:author="Mark Green" w:date="2016-08-23T20:51:00Z">
        <w:r w:rsidDel="005B12E3">
          <w:delText>The idea that both recessions and responses to recessions (‘austerity or stimulus’) can have differential effects</w:delText>
        </w:r>
        <w:r w:rsidR="002E27FD" w:rsidDel="005B12E3">
          <w:delText>, on different types of mortality</w:delText>
        </w:r>
        <w:r w:rsidDel="005B12E3">
          <w:delText>, over different time scales, and at different ages, is not new</w:delText>
        </w:r>
      </w:del>
      <w:ins w:id="348" w:author="Kate" w:date="2016-08-23T11:33:00Z">
        <w:del w:id="349" w:author="Mark Green" w:date="2016-08-23T20:51:00Z">
          <w:r w:rsidR="00A42E90" w:rsidDel="005B12E3">
            <w:delText xml:space="preserve">. </w:delText>
          </w:r>
        </w:del>
      </w:ins>
      <w:del w:id="350" w:author="Mark Green" w:date="2016-08-23T20:51:00Z">
        <w:r w:rsidDel="005B12E3">
          <w:delText xml:space="preserve">, and in fact a central claim made </w:delText>
        </w:r>
        <w:commentRangeStart w:id="351"/>
        <w:r w:rsidDel="005B12E3">
          <w:delText>in the Body Economic</w:delText>
        </w:r>
        <w:r w:rsidR="00D076AC" w:rsidDel="005B12E3">
          <w:delText xml:space="preserve"> and elsewhere</w:delText>
        </w:r>
        <w:r w:rsidDel="005B12E3">
          <w:delText xml:space="preserve">. </w:delText>
        </w:r>
        <w:r w:rsidR="00D076AC" w:rsidDel="005B12E3">
          <w:fldChar w:fldCharType="begin" w:fldLock="1"/>
        </w:r>
        <w:r w:rsidR="004D5091" w:rsidDel="005B12E3">
          <w:del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"mendeley" : { "formattedCitation" : "[2,4]", "plainTextFormattedCitation" : "[2,4]", "previouslyFormattedCitation" : "[2,4]" }, "properties" : { "noteIndex" : 0 }, "schema" : "https://github.com/citation-style-language/schema/raw/master/csl-citation.json" }</w:delInstrText>
        </w:r>
        <w:r w:rsidR="00D076AC" w:rsidDel="005B12E3">
          <w:fldChar w:fldCharType="separate"/>
        </w:r>
        <w:r w:rsidR="00D076AC" w:rsidRPr="00D076AC" w:rsidDel="005B12E3">
          <w:rPr>
            <w:noProof/>
          </w:rPr>
          <w:delText>[2,4]</w:delText>
        </w:r>
        <w:r w:rsidR="00D076AC" w:rsidDel="005B12E3">
          <w:fldChar w:fldCharType="end"/>
        </w:r>
        <w:commentRangeEnd w:id="351"/>
        <w:r w:rsidR="00A42E90" w:rsidDel="005B12E3">
          <w:rPr>
            <w:rStyle w:val="CommentReference"/>
          </w:rPr>
          <w:commentReference w:id="351"/>
        </w:r>
        <w:r w:rsidR="00D076AC" w:rsidDel="005B12E3">
          <w:delText xml:space="preserve"> </w:delText>
        </w:r>
        <w:r w:rsidR="002E27FD" w:rsidDel="005B12E3">
          <w:delText>A sudden fall in vehicle</w:delText>
        </w:r>
      </w:del>
      <w:ins w:id="352" w:author="Kate" w:date="2016-08-23T11:33:00Z">
        <w:del w:id="353" w:author="Mark Green" w:date="2016-08-23T20:51:00Z">
          <w:r w:rsidR="00A42E90" w:rsidDel="005B12E3">
            <w:delText>-</w:delText>
          </w:r>
        </w:del>
      </w:ins>
      <w:del w:id="354" w:author="Mark Green" w:date="2016-08-23T20:51:00Z">
        <w:r w:rsidR="002E27FD" w:rsidDel="005B12E3">
          <w:delText xml:space="preserve"> related deaths after 2008, disproportionately affecting young adults, and in particular White Non-Hispanic males, is clear from publically available mortality data</w:delText>
        </w:r>
      </w:del>
      <w:ins w:id="355" w:author="Kate" w:date="2016-08-23T11:33:00Z">
        <w:del w:id="356" w:author="Mark Green" w:date="2016-08-23T20:51:00Z">
          <w:r w:rsidR="00A42E90" w:rsidDel="005B12E3">
            <w:delText xml:space="preserve"> in the US</w:delText>
          </w:r>
        </w:del>
      </w:ins>
      <w:del w:id="357" w:author="Mark Green" w:date="2016-08-23T20:51:00Z">
        <w:r w:rsidR="002E27FD" w:rsidDel="005B12E3">
          <w:delText xml:space="preserve">, which also hint at the 2008 recession leading to falls in violent deaths amongst Black Non-Hispanic males. </w:delText>
        </w:r>
        <w:r w:rsidR="002E27FD" w:rsidDel="005B12E3">
          <w:fldChar w:fldCharType="begin" w:fldLock="1"/>
        </w:r>
        <w:r w:rsidR="008D2BF0" w:rsidDel="005B12E3">
          <w:del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delInstrText>
        </w:r>
        <w:r w:rsidR="002E27FD" w:rsidDel="005B12E3">
          <w:fldChar w:fldCharType="separate"/>
        </w:r>
        <w:r w:rsidR="002E27FD" w:rsidRPr="002E27FD" w:rsidDel="005B12E3">
          <w:rPr>
            <w:noProof/>
          </w:rPr>
          <w:delText>[12]</w:delText>
        </w:r>
        <w:r w:rsidR="002E27FD" w:rsidDel="005B12E3">
          <w:fldChar w:fldCharType="end"/>
        </w:r>
        <w:r w:rsidR="002E27FD" w:rsidDel="005B12E3">
          <w:delText xml:space="preserve"> Similarly, amongst the many findings reported by the Global Burden of Disease </w:delText>
        </w:r>
        <w:r w:rsidR="004D5091" w:rsidDel="005B12E3">
          <w:delText xml:space="preserve">(GBD) </w:delText>
        </w:r>
        <w:r w:rsidR="002E27FD" w:rsidDel="005B12E3">
          <w:delText xml:space="preserve">Study for England </w:delText>
        </w:r>
      </w:del>
      <w:ins w:id="358" w:author="Kate" w:date="2016-08-23T11:34:00Z">
        <w:del w:id="359" w:author="Mark Green" w:date="2016-08-23T20:51:00Z">
          <w:r w:rsidR="00A42E90" w:rsidDel="005B12E3">
            <w:delText>found</w:delText>
          </w:r>
        </w:del>
      </w:ins>
      <w:del w:id="360" w:author="Mark Green" w:date="2016-08-23T20:51:00Z">
        <w:r w:rsidR="002E27FD" w:rsidDel="005B12E3">
          <w:delText xml:space="preserve">was a </w:delText>
        </w:r>
        <w:r w:rsidR="008D2BF0" w:rsidDel="005B12E3">
          <w:delText>rapid fall in Road Injuries as a leading cause of death by years of life lost (YLL), from 10</w:delText>
        </w:r>
        <w:r w:rsidR="008D2BF0" w:rsidRPr="008D2BF0" w:rsidDel="005B12E3">
          <w:rPr>
            <w:vertAlign w:val="superscript"/>
          </w:rPr>
          <w:delText>th</w:delText>
        </w:r>
        <w:r w:rsidR="008D2BF0" w:rsidDel="005B12E3">
          <w:delText xml:space="preserve"> place in 2005 to 16</w:delText>
        </w:r>
        <w:r w:rsidR="008D2BF0" w:rsidRPr="008D2BF0" w:rsidDel="005B12E3">
          <w:rPr>
            <w:vertAlign w:val="superscript"/>
          </w:rPr>
          <w:delText>th</w:delText>
        </w:r>
        <w:r w:rsidR="008D2BF0" w:rsidDel="005B12E3">
          <w:delText xml:space="preserve"> place in 2013. </w:delText>
        </w:r>
        <w:r w:rsidR="008D2BF0" w:rsidDel="005B12E3">
          <w:fldChar w:fldCharType="begin" w:fldLock="1"/>
        </w:r>
        <w:r w:rsidR="004D5091" w:rsidDel="005B12E3">
          <w:delInstrText>ADDIN CSL_CITATION { "citationItems" : [ { "id" : "ITEM-1", "itemData" : { "DOI" : "10.1016/S0140-6736(15)00195-6", "ISSN" : "01406736", "PMID" : "26382241", "abstract" : "BACKGROUND: In the Global Burden of Disease Study 2013 (GBD 2013), knowledge about health and its determinants has been integrated into a comparable framework to inform health policy. Outputs of this analysis are relevant to current policy questions in England and elsewhere, particularly on health inequalities. We use GBD 2013 data on mortality and causes of death, and disease and injury incidence and prevalence to analyse the burden of disease and injury in England as a whole, in English regions, and within each English region by deprivation quintile. We also assess disease and injury burden in England attributable to potentially preventable risk factors. England and the English regions are compared with the remaining constituent countries of the UK and with comparable countries in the European Union (EU) and beyond. METHODS: We extracted data from the GBD 2013 to compare mortality, causes of death, years of life lost (YLLs), years lived with a disability (YLDs), and disability-adjusted life-years (DALYs) in England, the UK, and 18 other countries (the first 15 EU members [apart from the UK] and Australia, Canada, Norway, and the USA [EU15+]). We extended elements of the analysis to English regions, and subregional areas defined by deprivation quintile (deprivation areas). We used data split by the nine English regions (corresponding to the European boundaries of the Nomenclature for Territorial Statistics level 1 [NUTS 1] regions), and by quintile groups within each English region according to deprivation, thereby making 45 regional deprivation areas. Deprivation quintiles were defined by area of residence ranked at national level by Index of Multiple Deprivation score, 2010. Burden due to various risk factors is described for England using new GBD methodology to estimate independent and overlapping attributable risk for five tiers of behavioural, metabolic, and environmental risk factors. We present results for 306 causes and 2337 sequelae, and 79 risks or risk clusters. FINDINGS: Between 1990 and 2013, life expectancy from birth in England increased by 5\u00b74 years (95% uncertainty interval 5\u00b70-5\u00b78) from 75\u00b79 years (75\u00b79-76\u00b70) to 81\u00b73 years (80\u00b79-81\u00b77); gains were greater for men than for women. Rates of age-standardised YLLs reduced by 41\u00b71% (38\u00b73-43\u00b76), whereas DALYs were reduced by 23\u00b78% (20\u00b79-27\u00b71), and YLDs by 1\u00b74% (0\u00b71-2\u00b78). For these measures, England ranked better than the UK and the EU15+ means. Between 1990 and 2013, the range in life expecta\u2026",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"issued" : { "date-parts" : [ [ "2015" ] ] }, "title" : "Changes in health in England, with analysis by English regions and areas of deprivation, 1990\u20132013", "type" : "article-journal" }, "uris" : [ "http://www.mendeley.com/documents/?uuid=16d3962a-abb5-424c-b9fa-d189253469d9" ] } ], "mendeley" : { "formattedCitation" : "[45]", "plainTextFormattedCitation" : "[45]", "previouslyFormattedCitation" : "[45]" }, "properties" : { "noteIndex" : 0 }, "schema" : "https://github.com/citation-style-language/schema/raw/master/csl-citation.json" }</w:delInstrText>
        </w:r>
        <w:r w:rsidR="008D2BF0" w:rsidDel="005B12E3">
          <w:fldChar w:fldCharType="separate"/>
        </w:r>
        <w:r w:rsidR="004D5091" w:rsidRPr="004D5091" w:rsidDel="005B12E3">
          <w:rPr>
            <w:noProof/>
          </w:rPr>
          <w:delText>[45]</w:delText>
        </w:r>
        <w:r w:rsidR="008D2BF0" w:rsidDel="005B12E3">
          <w:fldChar w:fldCharType="end"/>
        </w:r>
      </w:del>
      <w:ins w:id="361" w:author="Kate" w:date="2016-08-23T11:34:00Z">
        <w:del w:id="362" w:author="Mark Green" w:date="2016-08-23T20:51:00Z">
          <w:r w:rsidR="00A42E90" w:rsidDel="005B12E3">
            <w:delText xml:space="preserve"> </w:delText>
          </w:r>
        </w:del>
      </w:ins>
      <w:del w:id="363" w:author="Mark Green" w:date="2016-08-23T20:51:00Z">
        <w:r w:rsidR="008D2BF0" w:rsidDel="005B12E3">
          <w:delText>, with Self-harm remaining at 9</w:delText>
        </w:r>
        <w:r w:rsidR="008D2BF0" w:rsidRPr="008D2BF0" w:rsidDel="005B12E3">
          <w:rPr>
            <w:vertAlign w:val="superscript"/>
          </w:rPr>
          <w:delText>th</w:delText>
        </w:r>
        <w:r w:rsidR="008D2BF0" w:rsidDel="005B12E3">
          <w:delText xml:space="preserve"> place in the rankings in both years. </w:delText>
        </w:r>
      </w:del>
      <w:ins w:id="364" w:author="Kate" w:date="2016-08-23T11:36:00Z">
        <w:del w:id="365" w:author="Mark Green" w:date="2016-08-23T20:51:00Z">
          <w:r w:rsidR="00A42E90" w:rsidDel="005B12E3">
            <w:delText xml:space="preserve">Changes in death rates at </w:delText>
          </w:r>
        </w:del>
      </w:ins>
    </w:p>
    <w:p w14:paraId="25138A9E" w14:textId="5A9981B3" w:rsidR="004D5091" w:rsidDel="005B12E3" w:rsidRDefault="009866A2" w:rsidP="004D5091">
      <w:pPr>
        <w:rPr>
          <w:del w:id="366" w:author="Mark Green" w:date="2016-08-23T20:51:00Z"/>
          <w:b/>
        </w:rPr>
      </w:pPr>
      <w:del w:id="367" w:author="Mark Green" w:date="2016-08-23T20:51:00Z">
        <w:r w:rsidDel="005B12E3">
          <w:rPr>
            <w:b/>
          </w:rPr>
          <w:delText>Period-responsiveness: deaths from specific causes amongst working age; all-cause mortality amongst the elderly</w:delText>
        </w:r>
      </w:del>
    </w:p>
    <w:p w14:paraId="49E68AEE" w14:textId="0CA9877A" w:rsidR="009866A2" w:rsidDel="005B12E3" w:rsidRDefault="004D5091" w:rsidP="009866A2">
      <w:pPr>
        <w:rPr>
          <w:del w:id="368" w:author="Mark Green" w:date="2016-08-23T20:51:00Z"/>
        </w:rPr>
      </w:pPr>
      <w:del w:id="369" w:author="Mark Green" w:date="2016-08-23T20:51:00Z">
        <w:r w:rsidDel="005B12E3">
          <w:delText>As evidence from the GBD and elsewhere indicates, within working age</w:delText>
        </w:r>
      </w:del>
      <w:ins w:id="370" w:author="Kate" w:date="2016-08-23T11:36:00Z">
        <w:del w:id="371" w:author="Mark Green" w:date="2016-08-23T20:51:00Z">
          <w:r w:rsidR="00A42E90" w:rsidDel="005B12E3">
            <w:delText>s</w:delText>
          </w:r>
        </w:del>
      </w:ins>
      <w:del w:id="372" w:author="Mark Green" w:date="2016-08-23T20:51:00Z">
        <w:r w:rsidDel="005B12E3">
          <w:delText xml:space="preserve"> changes in death rates due to specific external causes, such </w:delText>
        </w:r>
      </w:del>
      <w:ins w:id="373" w:author="Kate" w:date="2016-08-23T11:37:00Z">
        <w:del w:id="374" w:author="Mark Green" w:date="2016-08-23T20:51:00Z">
          <w:r w:rsidR="00A42E90" w:rsidDel="005B12E3">
            <w:delText xml:space="preserve">falls in </w:delText>
          </w:r>
        </w:del>
      </w:ins>
      <w:del w:id="375" w:author="Mark Green" w:date="2016-08-23T20:51:00Z">
        <w:r w:rsidDel="005B12E3">
          <w:delText>vehicle related deaths</w:delText>
        </w:r>
      </w:del>
      <w:ins w:id="376" w:author="Kate" w:date="2016-08-23T11:37:00Z">
        <w:del w:id="377" w:author="Mark Green" w:date="2016-08-23T20:51:00Z">
          <w:r w:rsidR="00A42E90" w:rsidDel="005B12E3">
            <w:delText xml:space="preserve"> and increases in</w:delText>
          </w:r>
        </w:del>
      </w:ins>
      <w:del w:id="378" w:author="Mark Green" w:date="2016-08-23T20:51:00Z">
        <w:r w:rsidDel="005B12E3">
          <w:delText>, and ‘despair related’ deaths such as drug overdoses and suicides (broadly ‘Self harm’) tend to rise</w:delText>
        </w:r>
      </w:del>
      <w:ins w:id="379" w:author="Kate" w:date="2016-08-23T11:37:00Z">
        <w:del w:id="380" w:author="Mark Green" w:date="2016-08-23T20:51:00Z">
          <w:r w:rsidR="00A42E90" w:rsidDel="005B12E3">
            <w:delText>to occur</w:delText>
          </w:r>
        </w:del>
      </w:ins>
      <w:del w:id="381" w:author="Mark Green" w:date="2016-08-23T20:51:00Z">
        <w:r w:rsidDel="005B12E3">
          <w:delText xml:space="preserve"> fairly quickly in response to </w:delText>
        </w:r>
        <w:r w:rsidR="009866A2" w:rsidDel="005B12E3">
          <w:delText xml:space="preserve">changing ‘environmental stimulus’. This period responsiveness appears more acute in the USA than in many other rich nations, likely because healthcare and systems of social security are less effective than in most comparable nations. However, </w:delText>
        </w:r>
      </w:del>
      <w:ins w:id="382" w:author="Kate" w:date="2016-08-23T11:37:00Z">
        <w:del w:id="383" w:author="Mark Green" w:date="2016-08-23T20:51:00Z">
          <w:r w:rsidR="00A42E90" w:rsidDel="005B12E3">
            <w:delText xml:space="preserve">all-cause mortality among the elderly is more likely to be influenced by </w:delText>
          </w:r>
        </w:del>
      </w:ins>
      <w:del w:id="384" w:author="Mark Green" w:date="2016-08-23T20:51:00Z">
        <w:r w:rsidR="009866A2" w:rsidDel="005B12E3">
          <w:delText xml:space="preserve">changes to the funding and functioning of social care and healthcare are likely to influence all-cause mortality amongst the elderly. After people get beyond working age, </w:delText>
        </w:r>
        <w:r w:rsidR="009866A2" w:rsidDel="005B12E3">
          <w:lastRenderedPageBreak/>
          <w:delText xml:space="preserve">and in particular once they become increasingly dependent on healthcare and social care services to continue living well, with a reasonable quality of life, then the level of investment in these services can be expected to have an effect on their mortality risks. This is exactly what the excess death estimates, and their concentration at older ages, indicate. </w:delText>
        </w:r>
      </w:del>
    </w:p>
    <w:p w14:paraId="170D2802" w14:textId="7E78B46B" w:rsidR="009866A2" w:rsidDel="001139AD" w:rsidRDefault="009866A2" w:rsidP="009866A2">
      <w:pPr>
        <w:rPr>
          <w:del w:id="385" w:author="Mark Green" w:date="2016-08-23T21:07:00Z"/>
          <w:b/>
        </w:rPr>
      </w:pPr>
      <w:del w:id="386" w:author="Mark Green" w:date="2016-08-23T21:07:00Z">
        <w:r w:rsidDel="001139AD">
          <w:rPr>
            <w:b/>
          </w:rPr>
          <w:delText xml:space="preserve">Lagged </w:delText>
        </w:r>
        <w:bookmarkStart w:id="387" w:name="_GoBack"/>
        <w:bookmarkEnd w:id="387"/>
        <w:r w:rsidDel="001139AD">
          <w:rPr>
            <w:b/>
          </w:rPr>
          <w:delText xml:space="preserve">effects, lifecourse disadvantage, and cohort-responses to </w:delText>
        </w:r>
        <w:r w:rsidR="00A432E5" w:rsidDel="001139AD">
          <w:rPr>
            <w:b/>
          </w:rPr>
          <w:delText>changing socioeconomic environments</w:delText>
        </w:r>
      </w:del>
    </w:p>
    <w:p w14:paraId="365884EE" w14:textId="50A6BEDD" w:rsidR="00A432E5" w:rsidRPr="00A432E5" w:rsidDel="005B12E3" w:rsidRDefault="005856B2" w:rsidP="009866A2">
      <w:pPr>
        <w:rPr>
          <w:del w:id="388" w:author="Mark Green" w:date="2016-08-23T20:54:00Z"/>
        </w:rPr>
      </w:pPr>
      <w:ins w:id="389" w:author="Kate" w:date="2016-08-23T11:40:00Z">
        <w:r>
          <w:t xml:space="preserve">Increasing </w:t>
        </w:r>
      </w:ins>
      <w:del w:id="390" w:author="Kate" w:date="2016-08-23T11:40:00Z">
        <w:r w:rsidR="00A432E5" w:rsidDel="005856B2">
          <w:delText>D</w:delText>
        </w:r>
      </w:del>
      <w:ins w:id="391" w:author="Kate" w:date="2016-08-23T11:40:00Z">
        <w:r>
          <w:t>d</w:t>
        </w:r>
      </w:ins>
      <w:r w:rsidR="00A432E5">
        <w:t xml:space="preserve">eath rates </w:t>
      </w:r>
      <w:ins w:id="392" w:author="Kate" w:date="2016-08-23T11:40:00Z">
        <w:r>
          <w:t>must be ‘canaries</w:t>
        </w:r>
        <w:del w:id="393" w:author="Mark Green" w:date="2016-08-23T20:52:00Z">
          <w:r w:rsidDel="005B12E3">
            <w:delText>’</w:delText>
          </w:r>
        </w:del>
        <w:r>
          <w:t xml:space="preserve"> in a coal-mine</w:t>
        </w:r>
      </w:ins>
      <w:ins w:id="394" w:author="Mark Green" w:date="2016-08-23T20:52:00Z">
        <w:r w:rsidR="005B12E3">
          <w:t>’</w:t>
        </w:r>
      </w:ins>
      <w:ins w:id="395" w:author="Kate" w:date="2016-08-23T11:40:00Z">
        <w:r>
          <w:t xml:space="preserve">, indicating an underlying decline in </w:t>
        </w:r>
      </w:ins>
      <w:ins w:id="396" w:author="Mark Green" w:date="2016-08-23T20:52:00Z">
        <w:r w:rsidR="005B12E3">
          <w:t xml:space="preserve">population </w:t>
        </w:r>
      </w:ins>
      <w:ins w:id="397" w:author="Kate" w:date="2016-08-23T11:40:00Z">
        <w:r>
          <w:t>health,</w:t>
        </w:r>
      </w:ins>
      <w:ins w:id="398" w:author="Kate" w:date="2016-08-23T11:41:00Z">
        <w:r>
          <w:t xml:space="preserve"> wellbeing and quality of life. </w:t>
        </w:r>
      </w:ins>
      <w:ins w:id="399" w:author="Kate" w:date="2016-08-23T11:40:00Z">
        <w:r>
          <w:t xml:space="preserve"> </w:t>
        </w:r>
      </w:ins>
      <w:del w:id="400" w:author="Kate" w:date="2016-08-23T11:40:00Z">
        <w:r w:rsidR="00A432E5" w:rsidDel="005856B2">
          <w:delText>from specific external causes amongst the working age, and changes in all cause mortality amongst</w:delText>
        </w:r>
      </w:del>
      <w:del w:id="401" w:author="Kate" w:date="2016-08-23T11:42:00Z">
        <w:r w:rsidR="00A432E5" w:rsidDel="005856B2">
          <w:delText xml:space="preserve"> the elderly, both respond relatively quickly to changes in economic conditions and investment in public services. They are both epidemiologic ‘canaries’ </w:delText>
        </w:r>
        <w:r w:rsidR="00F33EBB" w:rsidDel="005856B2">
          <w:delText xml:space="preserve">suggesting conditions have changed for the worse. But the death of a canary is usually not the first indicator that it is experiencing distress, and </w:delText>
        </w:r>
        <w:r w:rsidR="00445B0B" w:rsidDel="005856B2">
          <w:delText xml:space="preserve">other </w:delText>
        </w:r>
        <w:r w:rsidR="00F33EBB" w:rsidDel="005856B2">
          <w:delText>people, unlike canaries, can tell us of this distress directly</w:delText>
        </w:r>
        <w:r w:rsidR="00445B0B" w:rsidDel="005856B2">
          <w:delText>, if we choose to listen</w:delText>
        </w:r>
        <w:r w:rsidR="00F33EBB" w:rsidDel="005856B2">
          <w:delText xml:space="preserve">. </w:delText>
        </w:r>
      </w:del>
      <w:ins w:id="402" w:author="Mark Green" w:date="2016-08-23T21:01:00Z">
        <w:r w:rsidR="001139AD">
          <w:t>For example, since</w:t>
        </w:r>
      </w:ins>
      <w:ins w:id="403" w:author="Mark Green" w:date="2016-08-23T20:53:00Z">
        <w:r w:rsidR="005B12E3">
          <w:t xml:space="preserve"> t</w:t>
        </w:r>
      </w:ins>
      <w:del w:id="404" w:author="Mark Green" w:date="2016-08-23T20:53:00Z">
        <w:r w:rsidR="00445B0B" w:rsidDel="005B12E3">
          <w:delText>T</w:delText>
        </w:r>
      </w:del>
      <w:r w:rsidR="00445B0B">
        <w:t xml:space="preserve">he Coalition government introduced annual measurements of subjective wellbeing in 2010, </w:t>
      </w:r>
      <w:ins w:id="405" w:author="Mark Green" w:date="2016-08-23T20:53:00Z">
        <w:r w:rsidR="005B12E3">
          <w:t xml:space="preserve">there has been declining wellbeing for most age groups </w:t>
        </w:r>
      </w:ins>
      <w:del w:id="406" w:author="Mark Green" w:date="2016-08-23T20:53:00Z">
        <w:r w:rsidR="00445B0B" w:rsidDel="005B12E3">
          <w:delText xml:space="preserve">and </w:delText>
        </w:r>
      </w:del>
      <w:r w:rsidR="00445B0B">
        <w:t>in each successive year</w:t>
      </w:r>
      <w:del w:id="407" w:author="Mark Green" w:date="2016-08-23T20:53:00Z">
        <w:r w:rsidR="00445B0B" w:rsidDel="005B12E3">
          <w:delText xml:space="preserve"> scores have fallen within most age groups</w:delText>
        </w:r>
      </w:del>
      <w:r w:rsidR="00445B0B">
        <w:t xml:space="preserve">. </w:t>
      </w:r>
      <w:r w:rsidR="00445B0B">
        <w:fldChar w:fldCharType="begin" w:fldLock="1"/>
      </w:r>
      <w:r w:rsidR="006C3C37">
        <w:instrText>ADDIN CSL_CITATION { "citationItems" : [ { "id" : "ITEM-1", "itemData" : { "DOI" : "10.1136/bmj.i3697", "ISSN" : "1756-1833", "author" : [ { "dropping-particle" : "", "family" : "Dorling", "given" : "Danny", "non-dropping-particle" : "", "parse-names" : false, "suffix" : "" } ], "container-title" : "BMJ", "id" : "ITEM-1", "issued" : { "date-parts" : [ [ "2016", "7", "6" ] ] }, "page" : "i3697", "title" : "Brexit: the decision of a divided country", "type" : "article-journal" }, "uris" : [ "http://www.mendeley.com/documents/?uuid=6b24d094-2ba6-4b81-a32e-6fde0480d608" ] }, { "id" : "ITEM-2", "itemData" : { "URL" : "https://www.ons.gov.uk/peoplepopulationandcommunity/wellbeing/datasets/measuringnationalwellbeingdomainsandmeasures", "author" : [ { "dropping-particle" : "", "family" : "ONS", "given" : "", "non-dropping-particle" : "", "parse-names" : false, "suffix" : "" } ], "id" : "ITEM-2", "issued" : { "date-parts" : [ [ "0" ] ] }, "title" : "Measuring National Well-being: Domains and Measures", "type" : "webpage" }, "uris" : [ "http://www.mendeley.com/documents/?uuid=524608e3-df9a-4543-acf1-bb26369c8a28" ] }, { "id" : "ITEM-3", "itemData" : { "URL" : "http://www.ons.gov.uk/peoplepopulationandcommunity/wellbeing/articles/measuringnationalwellbeing/2016", "author" : [ { "dropping-particle" : "", "family" : "ONS", "given" : "", "non-dropping-particle" : "", "parse-names" : false, "suffix" : "" } ], "id" : "ITEM-3", "issued" : { "date-parts" : [ [ "0" ] ] }, "title" : "Measuring National well-being: Life in the UK: 2016", "type" : "webpage" }, "uris" : [ "http://www.mendeley.com/documents/?uuid=d4727a40-697a-4ee2-8f97-60cfd26321ae" ] } ], "mendeley" : { "formattedCitation" : "[46\u201348]", "plainTextFormattedCitation" : "[46\u201348]", "previouslyFormattedCitation" : "[46\u201348]" }, "properties" : { "noteIndex" : 0 }, "schema" : "https://github.com/citation-style-language/schema/raw/master/csl-citation.json" }</w:instrText>
      </w:r>
      <w:r w:rsidR="00445B0B">
        <w:fldChar w:fldCharType="separate"/>
      </w:r>
      <w:r w:rsidR="00445B0B" w:rsidRPr="00445B0B">
        <w:rPr>
          <w:noProof/>
        </w:rPr>
        <w:t>[46–48]</w:t>
      </w:r>
      <w:r w:rsidR="00445B0B">
        <w:fldChar w:fldCharType="end"/>
      </w:r>
      <w:ins w:id="408" w:author="Mark Green" w:date="2016-08-23T20:57:00Z">
        <w:r w:rsidR="005B12E3">
          <w:t xml:space="preserve"> </w:t>
        </w:r>
      </w:ins>
      <w:ins w:id="409" w:author="Mark Green" w:date="2016-08-23T20:58:00Z">
        <w:r w:rsidR="005B12E3">
          <w:t>T</w:t>
        </w:r>
      </w:ins>
      <w:ins w:id="410" w:author="Mark Green" w:date="2016-08-23T20:54:00Z">
        <w:r w:rsidR="005B12E3">
          <w:t>he</w:t>
        </w:r>
      </w:ins>
      <w:del w:id="411" w:author="Mark Green" w:date="2016-08-23T20:54:00Z">
        <w:r w:rsidR="00F33EBB" w:rsidDel="005B12E3">
          <w:delText xml:space="preserve"> </w:delText>
        </w:r>
      </w:del>
      <w:ins w:id="412" w:author="Kate" w:date="2016-08-23T11:42:00Z">
        <w:del w:id="413" w:author="Mark Green" w:date="2016-08-23T20:54:00Z">
          <w:r w:rsidDel="005B12E3">
            <w:delText xml:space="preserve"> </w:delText>
          </w:r>
        </w:del>
      </w:ins>
    </w:p>
    <w:p w14:paraId="24A5A12A" w14:textId="7E937CC8" w:rsidR="001139AD" w:rsidRDefault="006C3C37" w:rsidP="00E323A4">
      <w:pPr>
        <w:rPr>
          <w:ins w:id="414" w:author="Mark Green" w:date="2016-08-23T21:02:00Z"/>
        </w:rPr>
      </w:pPr>
      <w:del w:id="415" w:author="Mark Green" w:date="2016-08-23T20:54:00Z">
        <w:r w:rsidDel="005B12E3">
          <w:delText>It appears that the</w:delText>
        </w:r>
      </w:del>
      <w:r>
        <w:t xml:space="preserve"> combined effects of the GFC followed by the Coalition’s Austerity experiment </w:t>
      </w:r>
      <w:ins w:id="416" w:author="Mark Green" w:date="2016-08-23T20:58:00Z">
        <w:r w:rsidR="005B12E3">
          <w:t>appear to be resulting in</w:t>
        </w:r>
      </w:ins>
      <w:ins w:id="417" w:author="Mark Green" w:date="2016-08-23T20:55:00Z">
        <w:r w:rsidR="005B12E3">
          <w:t xml:space="preserve"> wider impacts on the population that may contribute to </w:t>
        </w:r>
      </w:ins>
      <w:ins w:id="418" w:author="Mark Green" w:date="2016-08-23T20:57:00Z">
        <w:r w:rsidR="005B12E3">
          <w:t>deteriorating</w:t>
        </w:r>
      </w:ins>
      <w:ins w:id="419" w:author="Mark Green" w:date="2016-08-23T20:56:00Z">
        <w:r w:rsidR="005B12E3">
          <w:t xml:space="preserve"> health and wellbeing</w:t>
        </w:r>
      </w:ins>
      <w:ins w:id="420" w:author="Mark Green" w:date="2016-08-23T20:57:00Z">
        <w:r w:rsidR="005B12E3">
          <w:t xml:space="preserve"> at both the short- and long-term</w:t>
        </w:r>
      </w:ins>
      <w:ins w:id="421" w:author="Mark Green" w:date="2016-08-23T20:58:00Z">
        <w:r w:rsidR="001139AD">
          <w:t xml:space="preserve"> including </w:t>
        </w:r>
      </w:ins>
      <w:ins w:id="422" w:author="Mark Green" w:date="2016-08-23T21:02:00Z">
        <w:r w:rsidR="001139AD">
          <w:t>not just the rising elderly mortality reported here, but also increasing</w:t>
        </w:r>
      </w:ins>
      <w:ins w:id="423" w:author="Mark Green" w:date="2016-08-23T20:58:00Z">
        <w:r w:rsidR="001139AD">
          <w:t xml:space="preserve"> suicides </w:t>
        </w:r>
      </w:ins>
      <w:ins w:id="424" w:author="Mark Green" w:date="2016-08-23T21:02:00Z">
        <w:r w:rsidR="001139AD">
          <w:t xml:space="preserve">rates </w:t>
        </w:r>
      </w:ins>
      <w:ins w:id="425" w:author="Mark Green" w:date="2016-08-23T20:58:00Z">
        <w:r w:rsidR="001139AD">
          <w:t>[</w:t>
        </w:r>
        <w:commentRangeStart w:id="426"/>
        <w:r w:rsidR="001139AD">
          <w:t>ref</w:t>
        </w:r>
      </w:ins>
      <w:commentRangeEnd w:id="426"/>
      <w:ins w:id="427" w:author="Mark Green" w:date="2016-08-23T21:03:00Z">
        <w:r w:rsidR="001139AD">
          <w:rPr>
            <w:rStyle w:val="CommentReference"/>
          </w:rPr>
          <w:commentReference w:id="426"/>
        </w:r>
      </w:ins>
      <w:ins w:id="428" w:author="Mark Green" w:date="2016-08-23T20:58:00Z">
        <w:r w:rsidR="001139AD">
          <w:t>]</w:t>
        </w:r>
      </w:ins>
      <w:ins w:id="429" w:author="Mark Green" w:date="2016-08-23T20:59:00Z">
        <w:r w:rsidR="001139AD">
          <w:t xml:space="preserve"> and</w:t>
        </w:r>
      </w:ins>
      <w:ins w:id="430" w:author="Mark Green" w:date="2016-08-23T20:58:00Z">
        <w:r w:rsidR="001139AD">
          <w:t xml:space="preserve"> </w:t>
        </w:r>
      </w:ins>
      <w:ins w:id="431" w:author="Mark Green" w:date="2016-08-23T21:03:00Z">
        <w:r w:rsidR="001139AD">
          <w:t>decreasing mental health</w:t>
        </w:r>
      </w:ins>
      <w:ins w:id="432" w:author="Mark Green" w:date="2016-08-23T20:59:00Z">
        <w:r w:rsidR="001139AD">
          <w:t xml:space="preserve"> [</w:t>
        </w:r>
        <w:commentRangeStart w:id="433"/>
        <w:r w:rsidR="001139AD">
          <w:t>ref</w:t>
        </w:r>
      </w:ins>
      <w:commentRangeEnd w:id="433"/>
      <w:ins w:id="434" w:author="Mark Green" w:date="2016-08-23T21:03:00Z">
        <w:r w:rsidR="001139AD">
          <w:rPr>
            <w:rStyle w:val="CommentReference"/>
          </w:rPr>
          <w:commentReference w:id="433"/>
        </w:r>
      </w:ins>
      <w:ins w:id="435" w:author="Mark Green" w:date="2016-08-23T20:59:00Z">
        <w:r w:rsidR="001139AD">
          <w:t>]</w:t>
        </w:r>
      </w:ins>
      <w:ins w:id="436" w:author="Mark Green" w:date="2016-08-23T20:57:00Z">
        <w:r w:rsidR="005B12E3">
          <w:t>.</w:t>
        </w:r>
      </w:ins>
      <w:del w:id="437" w:author="Mark Green" w:date="2016-08-23T20:57:00Z">
        <w:r w:rsidDel="005B12E3">
          <w:delText>include: lower subjective wellbeing at most ages, somewhat fewer vehicle related deaths and somewhat more suicides within working age, and a substantial number of excess deaths amongst the elderly.</w:delText>
        </w:r>
      </w:del>
      <w:r>
        <w:t xml:space="preserve"> </w:t>
      </w:r>
      <w:del w:id="438" w:author="Kate" w:date="2016-08-23T11:42:00Z">
        <w:r w:rsidDel="005856B2">
          <w:delText xml:space="preserve">The finding of, if anything, fewer net deaths within working age fits with the mixed picture emerging from literature exploring the associations between economic decline and different dimensions of mortality and morbidity. </w:delText>
        </w:r>
        <w:r w:rsidDel="005856B2">
          <w:fldChar w:fldCharType="begin" w:fldLock="1"/>
        </w:r>
        <w:r w:rsidR="00656B3F" w:rsidDel="005856B2">
          <w:delInstrText>ADDIN CSL_CITATION { "citationItems" : [ { "id" : "ITEM-1", "itemData" : { "DOI" : "10.1146/annurev-publhealth-031210-101146", "ISSN" : "0163-7525", "author" : [ { "dropping-particle" : "", "family" : "Catalano", "given" : "Ralph", "non-dropping-particle" : "", "parse-names" : false, "suffix" : "" }, { "dropping-particle" : "", "family" : "Goldman-Mellor", "given" : "Sidra", "non-dropping-particle" : "", "parse-names" : false, "suffix" : "" }, { "dropping-particle" : "", "family" : "Saxton", "given" : "Katherine", "non-dropping-particle" : "", "parse-names" : false, "suffix" : "" }, { "dropping-particle" : "", "family" : "Margerison-Zilko", "given" : "Claire", "non-dropping-particle" : "", "parse-names" : false, "suffix" : "" }, { "dropping-particle" : "", "family" : "Subbaraman", "given" : "Meenakshi", "non-dropping-particle" : "", "parse-names" : false, "suffix" : "" }, { "dropping-particle" : "", "family" : "LeWinn", "given" : "Kaja", "non-dropping-particle" : "", "parse-names" : false, "suffix" : "" }, { "dropping-particle" : "", "family" : "Anderson", "given" : "Elizabeth", "non-dropping-particle" : "", "parse-names" : false, "suffix" : "" } ], "container-title" : "Annual Review of Public Health", "id" : "ITEM-1", "issue" : "1", "issued" : { "date-parts" : [ [ "2011", "4", "21" ] ] }, "page" : "431-450", "title" : "The Health Effects of Economic Decline", "type" : "article-journal", "volume" : "32" }, "uris" : [ "http://www.mendeley.com/documents/?uuid=b5cff84f-2eef-4d10-be13-bef8da80cfc8" ] } ], "mendeley" : { "formattedCitation" : "[49]", "plainTextFormattedCitation" : "[49]", "previouslyFormattedCitation" : "[49]" }, "properties" : { "noteIndex" : 0 }, "schema" : "https://github.com/citation-style-language/schema/raw/master/csl-citation.json" }</w:delInstrText>
        </w:r>
        <w:r w:rsidDel="005856B2">
          <w:fldChar w:fldCharType="separate"/>
        </w:r>
        <w:r w:rsidRPr="006C3C37" w:rsidDel="005856B2">
          <w:rPr>
            <w:noProof/>
          </w:rPr>
          <w:delText>[49]</w:delText>
        </w:r>
        <w:r w:rsidDel="005856B2">
          <w:fldChar w:fldCharType="end"/>
        </w:r>
        <w:r w:rsidDel="005856B2">
          <w:delText xml:space="preserve"> </w:delText>
        </w:r>
      </w:del>
    </w:p>
    <w:p w14:paraId="0657C0E1" w14:textId="012495AA" w:rsidR="00893259" w:rsidRDefault="006C3C37" w:rsidP="00E323A4">
      <w:r>
        <w:t xml:space="preserve">Though </w:t>
      </w:r>
      <w:del w:id="439" w:author="Kate" w:date="2016-08-23T11:43:00Z">
        <w:r w:rsidDel="005856B2">
          <w:delText xml:space="preserve">it is often </w:delText>
        </w:r>
      </w:del>
      <w:r>
        <w:t xml:space="preserve">the working age working poor </w:t>
      </w:r>
      <w:r w:rsidR="00656B3F">
        <w:t xml:space="preserve">(and their children) </w:t>
      </w:r>
      <w:del w:id="440" w:author="Kate" w:date="2016-08-23T11:43:00Z">
        <w:r w:rsidDel="005856B2">
          <w:delText xml:space="preserve">who </w:delText>
        </w:r>
      </w:del>
      <w:r>
        <w:t>experienced some of the most overtly adverse changes to social security provision in the UK, leading for instance to an explosion s</w:t>
      </w:r>
      <w:r w:rsidR="00656B3F">
        <w:t xml:space="preserve">ince 2010 in food bank use, </w:t>
      </w:r>
      <w:commentRangeStart w:id="441"/>
      <w:r w:rsidR="00656B3F">
        <w:fldChar w:fldCharType="begin" w:fldLock="1"/>
      </w:r>
      <w:r w:rsidR="00893259">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"id" : "ITEM-2", "itemData" : { "DOI" : "10.1016/S0140-6736(15)60983-7", "ISBN" : "0140-6736", "ISSN" : "01406736", "PMID" : "26009221", "abstract" : "People queueing for food aid is an image reminiscent of the Great Depression in the 1930s, but one that has come to characterise many European nations in the grip of austerity today. In 2013\u201314, the UK's Trussell Trust, a national network of food banks, provided emergency food aid to more than 900 000 adults and children, a 163% increase from the previous year.1 Greek, Spanish, and French charities have also reported marked rises in the number of people seeking emergency food support.2 Alongside clinical evidence of rising nutritional deficiencies,2 and 3 these reports suggest that a problem is emerging, but to what extent is food insecurity rising across Europe? We have searched the EuroStat database for the prevalence of households that are unable to afford meat (or a vegetarian equivalent) every second day\u2014an amount generally recommended in European dietary guidelines. This is a common measure of household food insecurity, which is defined as uncertain and insufficient food availability and access arising from resource constraints", "author" : [ { "dropping-particle" : "", "family" : "Loopstra", "given" : "Rachel", "non-dropping-particle" : "", "parse-names" : false, "suffix" : "" }, { "dropping-particle" : "", "family" : "Reeves", "given" : "Aaron", "non-dropping-particle" : "", "parse-names" : false, "suffix" : "" }, { "dropping-particle" : "", "family" : "Stuckler", "given" : "David", "non-dropping-particle" : "", "parse-names" : false, "suffix" : "" } ], "container-title" : "The Lancet", "id" : "ITEM-2", "issue" : "9982", "issued" : { "date-parts" : [ [ "2015" ] ] }, "page" : "2041", "title" : "Rising food insecurity in Europe", "type" : "article-journal", "volume" : "385" }, "uris" : [ "http://www.mendeley.com/documents/?uuid=df2265a0-134d-4f34-9449-a34b36fbe30f" ] }, { "id" : "ITEM-3", "itemData" : { "DOI" : "10.1136/bmj.h1775", "ISBN" : "9788578110796", "ISSN" : "1756-1833", "PMID" : "25854525", "abstract" : "Deals with the questions:\\r\\nWhere are food banks opening?\\r\\nWhy are food banks distributing more food?\\r\\nImplications of rising food bank use\\r\\n", "author" : [ { "dropping-particle" : "", "family" : "Loopstra", "given" : "R.", "non-dropping-particle" : "", "parse-names" : false, "suffix" : "" }, { "dropping-particle" : "", "family" : "Reeves", "given" : "A.", "non-dropping-particle" : "", "parse-names" : false, "suffix" : "" }, { "dropping-particle" : "", "family" : "Taylor-Robinson", "given" : "D.", "non-dropping-particle" : "", "parse-names" : false, "suffix" : "" }, { "dropping-particle" : "", "family" : "Barr", "given" : "B.", "non-dropping-particle" : "", "parse-names" : false, "suffix" : "" }, { "dropping-particle" : "", "family" : "McKee", "given" : "M.", "non-dropping-particle" : "", "parse-names" : false, "suffix" : "" }, { "dropping-particle" : "", "family" : "Stuckler", "given" : "D.", "non-dropping-particle" : "", "parse-names" : false, "suffix" : "" } ], "container-title" : "Bmj", "id" : "ITEM-3", "issue" : "apr08 9", "issued" : { "date-parts" : [ [ "2015" ] ] }, "page" : "h1775-h1775", "title" : "Austerity, sanctions, and the rise of food banks in the UK", "type" : "article-journal", "volume" : "350" }, "uris" : [ "http://www.mendeley.com/documents/?uuid=82d2639b-657c-471c-844a-adf0ff7cf37a" ] } ], "mendeley" : { "formattedCitation" : "[50\u201352]", "plainTextFormattedCitation" : "[50\u201352]", "previouslyFormattedCitation" : "[50\u201352]" }, "properties" : { "noteIndex" : 0 }, "schema" : "https://github.com/citation-style-language/schema/raw/master/csl-citation.json" }</w:instrText>
      </w:r>
      <w:r w:rsidR="00656B3F">
        <w:fldChar w:fldCharType="separate"/>
      </w:r>
      <w:r w:rsidR="00656B3F" w:rsidRPr="00656B3F">
        <w:rPr>
          <w:noProof/>
        </w:rPr>
        <w:t>[50–52]</w:t>
      </w:r>
      <w:r w:rsidR="00656B3F">
        <w:fldChar w:fldCharType="end"/>
      </w:r>
      <w:commentRangeEnd w:id="441"/>
      <w:r w:rsidR="001139AD">
        <w:rPr>
          <w:rStyle w:val="CommentReference"/>
        </w:rPr>
        <w:commentReference w:id="441"/>
      </w:r>
      <w:r w:rsidR="00656B3F">
        <w:t xml:space="preserve"> it is within the sick and frail</w:t>
      </w:r>
      <w:del w:id="442" w:author="Kate" w:date="2016-08-23T11:43:00Z">
        <w:r w:rsidR="00656B3F" w:rsidDel="005856B2">
          <w:delText>,</w:delText>
        </w:r>
      </w:del>
      <w:r w:rsidR="00656B3F">
        <w:t xml:space="preserve"> </w:t>
      </w:r>
      <w:del w:id="443" w:author="Kate" w:date="2016-08-23T11:43:00Z">
        <w:r w:rsidR="00656B3F" w:rsidDel="005856B2">
          <w:delText xml:space="preserve">a subpopulation found predominantly within persons of pensionable age, </w:delText>
        </w:r>
      </w:del>
      <w:r w:rsidR="00656B3F">
        <w:t>that cuts to the quality of social and healthcare services appear to be a matter of life o</w:t>
      </w:r>
      <w:r w:rsidR="00B43A0B">
        <w:t>r</w:t>
      </w:r>
      <w:r w:rsidR="00656B3F">
        <w:t xml:space="preserve"> death</w:t>
      </w:r>
      <w:ins w:id="444" w:author="Kate" w:date="2016-08-23T11:44:00Z">
        <w:r w:rsidR="005856B2">
          <w:t xml:space="preserve">, indeed tens of thousands of excess deaths. </w:t>
        </w:r>
      </w:ins>
      <w:del w:id="445" w:author="Kate" w:date="2016-08-23T11:44:00Z">
        <w:r w:rsidR="00656B3F" w:rsidDel="005856B2">
          <w:delText xml:space="preserve">, now, and on a large scale, and so it is amongst the elderly that the consequences of reduced public investment can be counted in tens of thousands of additional deaths. </w:delText>
        </w:r>
      </w:del>
      <w:r w:rsidR="00656B3F">
        <w:t>This is despite, on paper, pensioners being one of the most generously treated demographic groups by consecutive UK governments, including the Coalition Government’s commitment in 2011 to a ‘Triple Lock’ to uprate the Basic State Pension such that its value will not decline in relative terms over time.</w:t>
      </w:r>
      <w:r w:rsidR="00893259">
        <w:t xml:space="preserve"> </w:t>
      </w:r>
      <w:r w:rsidR="00893259">
        <w:fldChar w:fldCharType="begin" w:fldLock="1"/>
      </w:r>
      <w:r w:rsidR="00893259">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"mendeley" : { "formattedCitation" : "[53]", "plainTextFormattedCitation" : "[53]", "previouslyFormattedCitation" : "[53]" }, "properties" : { "noteIndex" : 0 }, "schema" : "https://github.com/citation-style-language/schema/raw/master/csl-citation.json" }</w:instrText>
      </w:r>
      <w:r w:rsidR="00893259">
        <w:fldChar w:fldCharType="separate"/>
      </w:r>
      <w:r w:rsidR="00893259" w:rsidRPr="00893259">
        <w:rPr>
          <w:noProof/>
        </w:rPr>
        <w:t>[53]</w:t>
      </w:r>
      <w:r w:rsidR="00893259">
        <w:fldChar w:fldCharType="end"/>
      </w:r>
      <w:r w:rsidR="00893259">
        <w:t xml:space="preserve"> Although such commitments to maintaining the relative value of pensions benefit </w:t>
      </w:r>
      <w:del w:id="446" w:author="Kate" w:date="2016-08-23T11:44:00Z">
        <w:r w:rsidR="00893259" w:rsidDel="005856B2">
          <w:delText xml:space="preserve">pensioners </w:delText>
        </w:r>
      </w:del>
      <w:ins w:id="447" w:author="Kate" w:date="2016-08-23T11:44:00Z">
        <w:r w:rsidR="005856B2">
          <w:t xml:space="preserve">the elderly who are </w:t>
        </w:r>
      </w:ins>
      <w:r w:rsidR="00893259">
        <w:t>still in good health, with ageing comes frailty and expensive-to-treat multi</w:t>
      </w:r>
      <w:ins w:id="448" w:author="Kate" w:date="2016-08-23T11:44:00Z">
        <w:r w:rsidR="005856B2">
          <w:t>-</w:t>
        </w:r>
      </w:ins>
      <w:r w:rsidR="00893259">
        <w:t xml:space="preserve">morbidity. It is once health deteriorates to a point where pensioners become dependent on state social care and health care to survive from year to year and month to month that they become exposed to a system </w:t>
      </w:r>
      <w:del w:id="449" w:author="Kate" w:date="2016-08-23T11:45:00Z">
        <w:r w:rsidR="00893259" w:rsidDel="005856B2">
          <w:delText>both under</w:delText>
        </w:r>
      </w:del>
      <w:ins w:id="450" w:author="Kate" w:date="2016-08-23T11:45:00Z">
        <w:r w:rsidR="005856B2">
          <w:t>undergoing both</w:t>
        </w:r>
      </w:ins>
      <w:r w:rsidR="00893259">
        <w:t xml:space="preserve"> rapid reinvention and disruption, and</w:t>
      </w:r>
      <w:del w:id="451" w:author="Kate" w:date="2016-08-23T11:45:00Z">
        <w:r w:rsidR="00893259" w:rsidDel="005856B2">
          <w:delText xml:space="preserve"> under</w:delText>
        </w:r>
      </w:del>
      <w:r w:rsidR="00893259">
        <w:t xml:space="preserve"> increasing financial pressures and constraints. </w:t>
      </w:r>
      <w:r w:rsidR="00893259">
        <w:fldChar w:fldCharType="begin" w:fldLock="1"/>
      </w:r>
      <w:r w:rsidR="00335AD5">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"[54]", "plainTextFormattedCitation" : "[54]", "previouslyFormattedCitation" : "[54]" }, "properties" : { "noteIndex" : 0 }, "schema" : "https://github.com/citation-style-language/schema/raw/master/csl-citation.json" }</w:instrText>
      </w:r>
      <w:r w:rsidR="00893259">
        <w:fldChar w:fldCharType="separate"/>
      </w:r>
      <w:r w:rsidR="00893259" w:rsidRPr="00893259">
        <w:rPr>
          <w:noProof/>
        </w:rPr>
        <w:t>[54]</w:t>
      </w:r>
      <w:r w:rsidR="00893259">
        <w:fldChar w:fldCharType="end"/>
      </w:r>
      <w:r w:rsidR="00893259">
        <w:t xml:space="preserve"> </w:t>
      </w:r>
    </w:p>
    <w:p w14:paraId="67B40E37" w14:textId="43F42B7B" w:rsidR="00335AD5" w:rsidRDefault="00893259" w:rsidP="00E323A4">
      <w:r>
        <w:t xml:space="preserve">The longer-term consequences of austerity may take decades to become apparent. Long-term demographic records show that especially severe environmental change can </w:t>
      </w:r>
      <w:r w:rsidR="00335AD5">
        <w:t xml:space="preserve">cause lower cognitive functioning, increased morbidity, and an increased mortality risk to be carried by exposed populations throughout their lives; to an extent </w:t>
      </w:r>
      <w:ins w:id="452" w:author="Kate" w:date="2016-08-23T11:45:00Z">
        <w:r w:rsidR="005856B2">
          <w:t xml:space="preserve">that </w:t>
        </w:r>
      </w:ins>
      <w:r w:rsidR="00335AD5">
        <w:t xml:space="preserve">the 1918 Influenza pandemic was still </w:t>
      </w:r>
      <w:del w:id="453" w:author="Mark Green" w:date="2016-08-23T21:04:00Z">
        <w:r w:rsidR="00335AD5" w:rsidDel="001139AD">
          <w:delText>‘killing’</w:delText>
        </w:r>
      </w:del>
      <w:ins w:id="454" w:author="Mark Green" w:date="2016-08-23T21:04:00Z">
        <w:r w:rsidR="001139AD">
          <w:t>felt years after it</w:t>
        </w:r>
      </w:ins>
      <w:del w:id="455" w:author="Mark Green" w:date="2016-08-23T21:04:00Z">
        <w:r w:rsidR="00335AD5" w:rsidDel="001139AD">
          <w:delText xml:space="preserve"> people</w:delText>
        </w:r>
      </w:del>
      <w:r w:rsidR="00335AD5">
        <w:t xml:space="preserve">, by increasing </w:t>
      </w:r>
      <w:del w:id="456" w:author="Mark Green" w:date="2016-08-23T21:04:00Z">
        <w:r w:rsidR="00335AD5" w:rsidDel="001139AD">
          <w:delText xml:space="preserve">their </w:delText>
        </w:r>
      </w:del>
      <w:r w:rsidR="00335AD5">
        <w:t>age-specific mortality risk</w:t>
      </w:r>
      <w:ins w:id="457" w:author="Mark Green" w:date="2016-08-23T21:04:00Z">
        <w:r w:rsidR="001139AD">
          <w:t>s for decades following</w:t>
        </w:r>
      </w:ins>
      <w:del w:id="458" w:author="Mark Green" w:date="2016-08-23T21:05:00Z">
        <w:r w:rsidR="00335AD5" w:rsidDel="001139AD">
          <w:delText>, at the start of the 21</w:delText>
        </w:r>
        <w:r w:rsidR="00335AD5" w:rsidRPr="00335AD5" w:rsidDel="001139AD">
          <w:rPr>
            <w:vertAlign w:val="superscript"/>
          </w:rPr>
          <w:delText>st</w:delText>
        </w:r>
        <w:r w:rsidR="00335AD5" w:rsidDel="001139AD">
          <w:delText xml:space="preserve"> century</w:delText>
        </w:r>
      </w:del>
      <w:r w:rsidR="00335AD5">
        <w:t xml:space="preserve">. </w:t>
      </w:r>
      <w:r w:rsidR="00335AD5">
        <w:fldChar w:fldCharType="begin" w:fldLock="1"/>
      </w:r>
      <w:r w:rsidR="00923071">
        <w:instrText>ADDIN CSL_CITATION { "citationItems" : [ { "id" : "ITEM-1", "itemData" : { "DOI" : "10.1257/000282805774669943", "ISSN" : "0002-8282", "author" : [ { "dropping-particle" : "", "family" : "Almond", "given" : "Douglas", "non-dropping-particle" : "", "parse-names" : false, "suffix" : "" }, { "dropping-particle" : "", "family" : "Mazumder", "given" : "Bhashkar", "non-dropping-particle" : "", "parse-names" : false, "suffix" : "" } ], "container-title" : "American Economic Review", "id" : "ITEM-1", "issue" : "2", "issued" : { "date-parts" : [ [ "2005", "5" ] ] }, "page" : "258-262", "title" : "The 1918 Influenza Pandemic and Subsequent Health Outcomes: An Analysis of SIPP Data", "type" : "article-journal", "volume" : "95" }, "uris" : [ "http://www.mendeley.com/documents/?uuid=e8d63c20-94b6-409a-adf8-906a1ed97e38" ] }, { "id" : "ITEM-2", "itemData" : { "DOI" : "10.1086/507154", "ISSN" : "0022-3808", "author" : [ { "dropping-particle" : "", "family" : "Almond", "given" : "Douglas", "non-dropping-particle" : "", "parse-names" : false, "suffix" : "" } ], "container-title" : "Journal of Political Economy", "id" : "ITEM-2", "issue" : "4", "issued" : { "date-parts" : [ [ "2006", "8" ] ] }, "page" : "672-712", "title" : "Is the 1918 Influenza Pandemic Over? Long\u2010Term Effects of In Utero Influenza Exposure in the Post\u20101940 U.S. Population", "type" : "article-journal", "volume" : "114" }, "uris" : [ "http://www.mendeley.com/documents/?uuid=cb893731-bbc6-45ff-9adb-2f23e7201614" ] }, { "id" : "ITEM-3",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"ITEM-3", "issue" : "4", "issued" : { "date-parts" : [ [ "2013" ] ] }, "page" : "1164-1176", "title" : "Visualizing Europe\u2019s demographic scars with coplots and contour plots", "type" : "article-journal", "volume" : "42" }, "uris" : [ "http://www.mendeley.com/documents/?uuid=39de76e3-0889-44c7-9d3b-c4352af67b58" ] }, { "id" : "ITEM-4", "itemData" : { "DOI" : "10.1080/07315724.2004.10719428", "ISSN" : "0731-5724", "author" : [ { "dropping-particle" : "", "family" : "Barker", "given" : "D.J.P.", "non-dropping-particle" : "", "parse-names" : false, "suffix" : "" } ], "container-title" : "Journal of the American College of Nutrition", "id" : "ITEM-4", "issue" : "sup6", "issued" : { "date-parts" : [ [ "2004", "12" ] ] }, "page" : "588S-595S", "title" : "The Developmental Origins of Adult Disease", "type" : "article-journal", "volume" : "23" }, "uris" : [ "http://www.mendeley.com/documents/?uuid=e8e0d211-4bf4-4b81-8d02-cb3630bc6439" ] } ], "mendeley" : { "formattedCitation" : "[24,55\u201357]", "plainTextFormattedCitation" : "[24,55\u201357]", "previouslyFormattedCitation" : "[24,55\u201357]" }, "properties" : { "noteIndex" : 0 }, "schema" : "https://github.com/citation-style-language/schema/raw/master/csl-citation.json" }</w:instrText>
      </w:r>
      <w:r w:rsidR="00335AD5">
        <w:fldChar w:fldCharType="separate"/>
      </w:r>
      <w:r w:rsidR="00335AD5" w:rsidRPr="00335AD5">
        <w:rPr>
          <w:noProof/>
        </w:rPr>
        <w:t>[24,55–57]</w:t>
      </w:r>
      <w:r w:rsidR="00335AD5">
        <w:fldChar w:fldCharType="end"/>
      </w:r>
      <w:r w:rsidR="00335AD5">
        <w:t xml:space="preserve"> </w:t>
      </w:r>
      <w:del w:id="459" w:author="Kate" w:date="2016-08-23T11:46:00Z">
        <w:r w:rsidR="00335AD5" w:rsidDel="005856B2">
          <w:delText xml:space="preserve">Although, absent of a failed state, a war, or an </w:delText>
        </w:r>
        <w:r w:rsidR="00335AD5" w:rsidDel="005856B2">
          <w:lastRenderedPageBreak/>
          <w:delText>uncontained disease pandemic, specific cohort effects associated with perinatal exposure should not be expected, e</w:delText>
        </w:r>
      </w:del>
      <w:ins w:id="460" w:author="Kate" w:date="2016-08-23T11:46:00Z">
        <w:r w:rsidR="005856B2">
          <w:t>E</w:t>
        </w:r>
      </w:ins>
      <w:r w:rsidR="00335AD5">
        <w:t xml:space="preserve">vidence of more subtle </w:t>
      </w:r>
      <w:del w:id="461" w:author="Kate" w:date="2016-08-23T11:46:00Z">
        <w:r w:rsidR="00335AD5" w:rsidDel="005856B2">
          <w:delText xml:space="preserve">possible </w:delText>
        </w:r>
      </w:del>
      <w:r w:rsidR="00335AD5">
        <w:t>cohort effects associated with shifts in labour market conditions have been identified for specific types of mortality</w:t>
      </w:r>
      <w:r w:rsidR="00510F95">
        <w:t xml:space="preserve">. Research exploring </w:t>
      </w:r>
      <w:r w:rsidR="00923071">
        <w:t xml:space="preserve">patterns in </w:t>
      </w:r>
      <w:r w:rsidR="00510F95">
        <w:t xml:space="preserve">Scottish alcohol mortality and suicide trends has, for example, </w:t>
      </w:r>
      <w:r w:rsidR="00923071">
        <w:t xml:space="preserve">indicated there may be cohort effects associated with the years in which people first enter the formal labour market, with higher rates of suicide and alcohol-related deaths amongst males, in particular, who started their work life after the start of ‘neoliberal’ labour market reforms in the early 1980s, compared with cohorts who first started work in the 1970s and before. </w:t>
      </w:r>
      <w:r w:rsidR="00923071">
        <w:fldChar w:fldCharType="begin" w:fldLock="1"/>
      </w:r>
      <w:r w:rsidR="00923071">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"id" : "ITEM-2", "itemData" : { "DOI" : "10.1016/j.puhe.2015.12.013",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"ITEM-2", "issued" : { "date-parts" : [ [ "2016", "3" ] ] }, "page" : "13-23", "title" : "Explaining trends in alcohol-related harms in Scotland, 1991\u20132011 (I): the role of incomes, effects of socio-economic and political adversity and demographic change", "type" : "article-journal", "volume" : "132" }, "uris" : [ "http://www.mendeley.com/documents/?uuid=d391b605-0fc0-401d-aa0f-abd97e581d71" ] }, { "id" : "ITEM-3", "itemData" : { "DOI" : "10.1016/j.puhe.2015.12.012",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"ITEM-3", "issued" : { "date-parts" : [ [ "2016", "3" ] ] }, "page" : "24-32", "title" : "Explaining trends in alcohol-related harms in Scotland 1991\u20132011 (II): policy, social norms, the alcohol market, clinical changes and a synthesis", "type" : "article-journal", "volume" : "132" }, "uris" : [ "http://www.mendeley.com/documents/?uuid=5de7d09d-cecc-471c-bed2-85fcdba67ebb" ] } ], "mendeley" : { "formattedCitation" : "[58\u201360]", "plainTextFormattedCitation" : "[58\u201360]", "previouslyFormattedCitation" : "[58\u201360]" }, "properties" : { "noteIndex" : 0 }, "schema" : "https://github.com/citation-style-language/schema/raw/master/csl-citation.json" }</w:instrText>
      </w:r>
      <w:r w:rsidR="00923071">
        <w:fldChar w:fldCharType="separate"/>
      </w:r>
      <w:r w:rsidR="00923071" w:rsidRPr="00923071">
        <w:rPr>
          <w:noProof/>
        </w:rPr>
        <w:t>[58–60]</w:t>
      </w:r>
      <w:r w:rsidR="00923071">
        <w:fldChar w:fldCharType="end"/>
      </w:r>
      <w:r w:rsidR="00923071">
        <w:t xml:space="preserve"> </w:t>
      </w:r>
      <w:del w:id="462" w:author="Kate" w:date="2016-08-23T11:47:00Z">
        <w:r w:rsidR="00923071" w:rsidDel="005856B2">
          <w:delText xml:space="preserve">Such findings may fit into a broader research agenda on the health effects of increasingly ‘precarious’ modes of employment. </w:delText>
        </w:r>
        <w:r w:rsidR="00923071" w:rsidDel="005856B2">
          <w:fldChar w:fldCharType="begin" w:fldLock="1"/>
        </w:r>
        <w:r w:rsidR="00923071" w:rsidDel="005856B2">
          <w:delInstrText>ADDIN CSL_CITATION { "citationItems" : [ { "id" : "ITEM-1", "itemData" : { "DOI" : "10.1093/ije/dyv342", "ISSN" : "0300-5771", "author" : [ { "dropping-particle" : "", "family" : "Benach", "given" : "J", "non-dropping-particle" : "", "parse-names" : false, "suffix" : "" }, { "dropping-particle" : "", "family" : "Vives", "given" : "A", "non-dropping-particle" : "", "parse-names" : false, "suffix" : "" }, { "dropping-particle" : "", "family" : "Tarafa", "given" : "G", "non-dropping-particle" : "", "parse-names" : false, "suffix" : "" }, { "dropping-particle" : "", "family" : "Delclos", "given" : "C", "non-dropping-particle" : "", "parse-names" : false, "suffix" : "" }, { "dropping-particle" : "", "family" : "Muntaner", "given" : "C", "non-dropping-particle" : "", "parse-names" : false, "suffix" : "" } ], "container-title" : "International Journal of Epidemiology", "id" : "ITEM-1", "issue" : "1", "issued" : { "date-parts" : [ [ "2016", "2" ] ] }, "page" : "232-238", "title" : "What should we know about precarious employment and health in 2025? framing the agenda for the next decade of research", "type" : "article-journal", "volume" : "45" }, "uris" : [ "http://www.mendeley.com/documents/?uuid=13c87fe6-0fef-4216-bb34-373588996ba7" ] } ], "mendeley" : { "formattedCitation" : "[61]", "plainTextFormattedCitation" : "[61]" }, "properties" : { "noteIndex" : 0 }, "schema" : "https://github.com/citation-style-language/schema/raw/master/csl-citation.json" }</w:delInstrText>
        </w:r>
        <w:r w:rsidR="00923071" w:rsidDel="005856B2">
          <w:fldChar w:fldCharType="separate"/>
        </w:r>
        <w:r w:rsidR="00923071" w:rsidRPr="00923071" w:rsidDel="005856B2">
          <w:rPr>
            <w:noProof/>
          </w:rPr>
          <w:delText>[61]</w:delText>
        </w:r>
        <w:r w:rsidR="00923071" w:rsidDel="005856B2">
          <w:fldChar w:fldCharType="end"/>
        </w:r>
      </w:del>
    </w:p>
    <w:p w14:paraId="79DDB744" w14:textId="66EE1D00" w:rsidR="001D686D" w:rsidDel="005856B2" w:rsidRDefault="001D686D" w:rsidP="00E323A4">
      <w:pPr>
        <w:rPr>
          <w:del w:id="463" w:author="Kate" w:date="2016-08-23T11:47:00Z"/>
        </w:rPr>
      </w:pPr>
    </w:p>
    <w:p w14:paraId="4ED1E4C1" w14:textId="77777777" w:rsidR="00E323A4" w:rsidRDefault="00E323A4" w:rsidP="00E323A4">
      <w:pPr>
        <w:pStyle w:val="Heading2"/>
      </w:pPr>
      <w:r>
        <w:t>Limitations</w:t>
      </w:r>
    </w:p>
    <w:p w14:paraId="6541978D" w14:textId="4DD09D7E" w:rsidR="00E323A4" w:rsidRDefault="00E323A4" w:rsidP="00E323A4">
      <w:r>
        <w:t>Population estimates for ages over 90 years are not routinely available disaggregated by age in single years as part of standard UK population estimates, and are estimated by the ONS</w:t>
      </w:r>
      <w:del w:id="464" w:author="Kate" w:date="2016-08-23T11:47:00Z">
        <w:r w:rsidDel="008A3E12">
          <w:delText xml:space="preserve"> within the main dataset used in these analyses based on population and mortality rates at younger ages</w:delText>
        </w:r>
      </w:del>
      <w:r>
        <w:t>. Given that our results indicate</w:t>
      </w:r>
      <w:del w:id="465" w:author="Kate" w:date="2016-08-23T11:47:00Z">
        <w:r w:rsidDel="008A3E12">
          <w:delText>d</w:delText>
        </w:r>
      </w:del>
      <w:r>
        <w:t xml:space="preserve"> that much of the additional burden of excess mortality has been at some of the oldest ages, </w:t>
      </w:r>
      <w:del w:id="466" w:author="Kate" w:date="2016-08-23T11:47:00Z">
        <w:r w:rsidDel="008A3E12">
          <w:delText xml:space="preserve">however, </w:delText>
        </w:r>
      </w:del>
      <w:r>
        <w:t xml:space="preserve">we considered it important to produce estimates of total excess deaths which include ages up to 95 years, despite these limitations. </w:t>
      </w:r>
      <w:del w:id="467" w:author="Kate" w:date="2016-08-23T11:48:00Z">
        <w:r w:rsidDel="008A3E12">
          <w:delText xml:space="preserve">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w:delText>
        </w:r>
      </w:del>
      <w:r>
        <w:t xml:space="preserve">Effective measurement and dissemination of age-disaggregated population and death counts at and above the age of 90 years should </w:t>
      </w:r>
      <w:del w:id="468" w:author="Kate" w:date="2016-08-23T11:48:00Z">
        <w:r w:rsidDel="008A3E12">
          <w:delText xml:space="preserve">therefore </w:delText>
        </w:r>
      </w:del>
      <w:r>
        <w:t xml:space="preserve">be a national record keeping priority. </w:t>
      </w:r>
    </w:p>
    <w:p w14:paraId="205FFB74" w14:textId="4E474B2E" w:rsidR="00E323A4" w:rsidRDefault="00E323A4" w:rsidP="00E323A4">
      <w:r>
        <w:t>As has been noted many times</w:t>
      </w:r>
      <w:del w:id="469" w:author="Kate" w:date="2016-08-23T11:48:00Z">
        <w:r w:rsidDel="008A3E12">
          <w:delText xml:space="preserve"> before</w:delText>
        </w:r>
      </w:del>
      <w:r>
        <w:t xml:space="preserve">, “all models are wrong, but some are useful”. </w:t>
      </w:r>
      <w:r w:rsidR="008D06C0">
        <w:fldChar w:fldCharType="begin" w:fldLock="1"/>
      </w:r>
      <w:r w:rsidR="00923071">
        <w:instrText>ADDIN CSL_CITATION { "citationItems" : [ { "id" : "ITEM-1", "itemData" : { "DOI" : "10.1080/01621459.1976.10480949", "ISSN" : "0162-1459", "author" : [ { "dropping-particle" : "", "family" : "Box", "given" : "George E. P.", "non-dropping-particle" : "", "parse-names" : false, "suffix" : "" } ], "container-title" : "Journal of the American Statistical Association", "id" : "ITEM-1", "issue" : "356", "issued" : { "date-parts" : [ [ "1976", "12" ] ] }, "page" : "791-799", "title" : "Science and Statistics", "type" : "article-journal", "volume" : "71" }, "uris" : [ "http://www.mendeley.com/documents/?uuid=764a703d-3937-433a-bfc3-e3f0a08558b6" ] } ], "mendeley" : { "formattedCitation" : "[62]", "plainTextFormattedCitation" : "[62]", "previouslyFormattedCitation" : "[61]" }, "properties" : { "noteIndex" : 0 }, "schema" : "https://github.com/citation-style-language/schema/raw/master/csl-citation.json" }</w:instrText>
      </w:r>
      <w:r w:rsidR="008D06C0">
        <w:fldChar w:fldCharType="separate"/>
      </w:r>
      <w:r w:rsidR="00923071" w:rsidRPr="00923071">
        <w:rPr>
          <w:noProof/>
        </w:rPr>
        <w:t>[62]</w:t>
      </w:r>
      <w:r w:rsidR="008D06C0">
        <w:fldChar w:fldCharType="end"/>
      </w:r>
      <w:r w:rsidR="008D06C0">
        <w:t xml:space="preserve"> </w:t>
      </w:r>
      <w:ins w:id="470" w:author="Kate" w:date="2016-08-23T11:48:00Z">
        <w:r w:rsidR="008A3E12">
          <w:t>Our</w:t>
        </w:r>
      </w:ins>
      <w:del w:id="471" w:author="Kate" w:date="2016-08-23T11:48:00Z">
        <w:r w:rsidDel="008A3E12">
          <w:delText>This</w:delText>
        </w:r>
      </w:del>
      <w:r>
        <w:t xml:space="preserve"> model</w:t>
      </w:r>
      <w:ins w:id="472" w:author="Kate" w:date="2016-08-23T11:48:00Z">
        <w:r w:rsidR="008A3E12">
          <w:t>s are</w:t>
        </w:r>
      </w:ins>
      <w:del w:id="473" w:author="Kate" w:date="2016-08-23T11:48:00Z">
        <w:r w:rsidDel="008A3E12">
          <w:delText xml:space="preserve"> is</w:delText>
        </w:r>
      </w:del>
      <w:r>
        <w:t xml:space="preserve"> </w:t>
      </w:r>
      <w:del w:id="474" w:author="Mark Green" w:date="2016-08-23T21:06:00Z">
        <w:r w:rsidDel="001139AD">
          <w:delText xml:space="preserve">clearly </w:delText>
        </w:r>
      </w:del>
      <w:r>
        <w:t xml:space="preserve">‘wrong’ in the sense that </w:t>
      </w:r>
      <w:ins w:id="475" w:author="Kate" w:date="2016-08-23T11:48:00Z">
        <w:r w:rsidR="008A3E12">
          <w:t>they</w:t>
        </w:r>
      </w:ins>
      <w:del w:id="476" w:author="Kate" w:date="2016-08-23T11:48:00Z">
        <w:r w:rsidDel="008A3E12">
          <w:delText>it</w:delText>
        </w:r>
      </w:del>
      <w:r>
        <w:t xml:space="preserve"> appl</w:t>
      </w:r>
      <w:ins w:id="477" w:author="Kate" w:date="2016-08-23T11:48:00Z">
        <w:r w:rsidR="008A3E12">
          <w:t>y</w:t>
        </w:r>
      </w:ins>
      <w:del w:id="478" w:author="Kate" w:date="2016-08-23T11:48:00Z">
        <w:r w:rsidDel="008A3E12">
          <w:delText>ies</w:delText>
        </w:r>
      </w:del>
      <w:r>
        <w:t xml:space="preserve">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w:t>
      </w:r>
      <w:del w:id="479" w:author="Kate" w:date="2016-08-23T11:49:00Z">
        <w:r w:rsidDel="008A3E12">
          <w:delText xml:space="preserve">argue </w:delText>
        </w:r>
      </w:del>
      <w:ins w:id="480" w:author="Kate" w:date="2016-08-23T11:49:00Z">
        <w:r w:rsidR="008A3E12">
          <w:t xml:space="preserve">believe </w:t>
        </w:r>
      </w:ins>
      <w:del w:id="481" w:author="Mark Green" w:date="2016-08-23T21:06:00Z">
        <w:r w:rsidDel="001139AD">
          <w:delText xml:space="preserve">this </w:delText>
        </w:r>
      </w:del>
      <w:ins w:id="482" w:author="Mark Green" w:date="2016-08-23T21:06:00Z">
        <w:r w:rsidR="001139AD">
          <w:t>our</w:t>
        </w:r>
        <w:r w:rsidR="001139AD">
          <w:t xml:space="preserve"> </w:t>
        </w:r>
      </w:ins>
      <w:r>
        <w:t xml:space="preserve">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w:t>
      </w:r>
      <w:r w:rsidR="003126D0">
        <w:t xml:space="preserve">occurring in populations in their late sixties there may then be a fall in deaths due to cancer amongst people in their seventies a few years later, but this </w:t>
      </w:r>
      <w:del w:id="483" w:author="Kate" w:date="2016-08-23T11:49:00Z">
        <w:r w:rsidR="003126D0" w:rsidDel="008A3E12">
          <w:delText xml:space="preserve">should </w:delText>
        </w:r>
      </w:del>
      <w:ins w:id="484" w:author="Kate" w:date="2016-08-23T11:49:00Z">
        <w:r w:rsidR="008A3E12">
          <w:t xml:space="preserve">would </w:t>
        </w:r>
      </w:ins>
      <w:r w:rsidR="003126D0">
        <w:t xml:space="preserve">not be </w:t>
      </w:r>
      <w:del w:id="485" w:author="Kate" w:date="2016-08-23T11:49:00Z">
        <w:r w:rsidR="003126D0" w:rsidDel="008A3E12">
          <w:delText xml:space="preserve">considered </w:delText>
        </w:r>
      </w:del>
      <w:r w:rsidR="003126D0">
        <w:t xml:space="preserve">evidence of improvements in cancer treatment and care. </w:t>
      </w:r>
      <w:r>
        <w:t xml:space="preserve">For similar reasons, we have not altered the population sizes exposed to age-specific mortality risks in each of the years, only the degree of risks such populations are exposed to at each age.  </w:t>
      </w:r>
    </w:p>
    <w:p w14:paraId="62D1B8A5" w14:textId="5087F19F" w:rsidR="00776936" w:rsidRDefault="00776936" w:rsidP="00E323A4">
      <w:r>
        <w:t xml:space="preserve">The issue of how to </w:t>
      </w:r>
      <w:r w:rsidR="003126D0">
        <w:t xml:space="preserve">accurately </w:t>
      </w:r>
      <w:r>
        <w:t xml:space="preserve">estimate the counterfactual </w:t>
      </w:r>
      <w:r w:rsidR="003126D0">
        <w:t xml:space="preserve">is intrinsic to quantifying the consequences of different actions or clusters of actions. In </w:t>
      </w:r>
      <w:del w:id="486" w:author="Mark Green" w:date="2016-08-23T21:06:00Z">
        <w:r w:rsidR="003126D0" w:rsidDel="001139AD">
          <w:delText xml:space="preserve">this </w:delText>
        </w:r>
      </w:del>
      <w:ins w:id="487" w:author="Mark Green" w:date="2016-08-23T21:06:00Z">
        <w:r w:rsidR="001139AD">
          <w:t>our</w:t>
        </w:r>
        <w:r w:rsidR="001139AD">
          <w:t xml:space="preserve"> </w:t>
        </w:r>
      </w:ins>
      <w:ins w:id="488" w:author="Kate" w:date="2016-08-23T11:50:00Z">
        <w:r w:rsidR="008A3E12">
          <w:t>study</w:t>
        </w:r>
      </w:ins>
      <w:del w:id="489" w:author="Kate" w:date="2016-08-23T11:50:00Z">
        <w:r w:rsidR="003126D0" w:rsidDel="008A3E12">
          <w:delText>case these</w:delText>
        </w:r>
      </w:del>
      <w:r w:rsidR="003126D0">
        <w:t xml:space="preserve"> consequences are measured </w:t>
      </w:r>
      <w:ins w:id="490" w:author="Kate" w:date="2016-08-23T11:50:00Z">
        <w:r w:rsidR="008A3E12">
          <w:t>as</w:t>
        </w:r>
      </w:ins>
      <w:del w:id="491" w:author="Kate" w:date="2016-08-23T11:50:00Z">
        <w:r w:rsidR="003126D0" w:rsidDel="008A3E12">
          <w:delText>in</w:delText>
        </w:r>
      </w:del>
      <w:r w:rsidR="003126D0">
        <w:t xml:space="preserve"> </w:t>
      </w:r>
      <w:ins w:id="492" w:author="Kate" w:date="2016-08-23T11:50:00Z">
        <w:r w:rsidR="008A3E12">
          <w:t xml:space="preserve">excess </w:t>
        </w:r>
      </w:ins>
      <w:r w:rsidR="003126D0">
        <w:t xml:space="preserve">deaths, and the cluster of actions </w:t>
      </w:r>
      <w:ins w:id="493" w:author="Kate" w:date="2016-08-23T11:50:00Z">
        <w:r w:rsidR="008A3E12">
          <w:t>that are thought to have caused these</w:t>
        </w:r>
      </w:ins>
      <w:del w:id="494" w:author="Kate" w:date="2016-08-23T11:50:00Z">
        <w:r w:rsidR="003126D0" w:rsidDel="008A3E12">
          <w:delText>these</w:delText>
        </w:r>
      </w:del>
      <w:r w:rsidR="003126D0">
        <w:t xml:space="preserve"> deaths are </w:t>
      </w:r>
      <w:del w:id="495" w:author="Kate" w:date="2016-08-23T11:51:00Z">
        <w:r w:rsidR="003126D0" w:rsidDel="008A3E12">
          <w:delText xml:space="preserve">thought to have occurred in response to is </w:delText>
        </w:r>
      </w:del>
      <w:r w:rsidR="003126D0">
        <w:t xml:space="preserve">known as ‘austerity’. Alternative, and arguably more sophisticated, statistical modelling strategies could </w:t>
      </w:r>
      <w:del w:id="496" w:author="Kate" w:date="2016-08-23T11:51:00Z">
        <w:r w:rsidR="003126D0" w:rsidDel="008A3E12">
          <w:delText xml:space="preserve">have been </w:delText>
        </w:r>
        <w:r w:rsidR="00E22B24" w:rsidDel="008A3E12">
          <w:delText>used</w:delText>
        </w:r>
      </w:del>
      <w:ins w:id="497" w:author="Kate" w:date="2016-08-23T11:51:00Z">
        <w:r w:rsidR="008A3E12">
          <w:t>be applied</w:t>
        </w:r>
      </w:ins>
      <w:r w:rsidR="00E22B24">
        <w:t xml:space="preserve">, and the actuarial estimates of excess deaths produced would change. However </w:t>
      </w:r>
      <w:r w:rsidR="00424B52">
        <w:t xml:space="preserve">the sensitivity analysis included in our appendix suggests that, if anything </w:t>
      </w:r>
      <w:del w:id="498" w:author="Kate" w:date="2016-08-23T11:51:00Z">
        <w:r w:rsidR="00424B52" w:rsidDel="008A3E12">
          <w:delText xml:space="preserve">a </w:delText>
        </w:r>
      </w:del>
      <w:r w:rsidR="00424B52">
        <w:t>more sophisticated model</w:t>
      </w:r>
      <w:ins w:id="499" w:author="Kate" w:date="2016-08-23T11:51:00Z">
        <w:r w:rsidR="008A3E12">
          <w:t>s</w:t>
        </w:r>
      </w:ins>
      <w:del w:id="500" w:author="Kate" w:date="2016-08-23T11:51:00Z">
        <w:r w:rsidR="00424B52" w:rsidDel="008A3E12">
          <w:delText xml:space="preserve"> would </w:delText>
        </w:r>
      </w:del>
      <w:ins w:id="501" w:author="Kate" w:date="2016-08-23T11:51:00Z">
        <w:r w:rsidR="008A3E12">
          <w:t xml:space="preserve"> </w:t>
        </w:r>
      </w:ins>
      <w:r w:rsidR="00424B52">
        <w:t xml:space="preserve">produce less conservative results. </w:t>
      </w:r>
    </w:p>
    <w:p w14:paraId="7AFD28A8" w14:textId="77777777" w:rsidR="00E22B24" w:rsidRPr="00BB5431" w:rsidRDefault="00E22B24" w:rsidP="00E323A4"/>
    <w:p w14:paraId="20ED7497" w14:textId="77777777" w:rsidR="00D80E19" w:rsidRDefault="00D80E19" w:rsidP="00D80E19"/>
    <w:p w14:paraId="509E80B9"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BBD1810" w14:textId="77777777" w:rsidR="00D80E19" w:rsidRDefault="00D80E19" w:rsidP="00D80E19">
      <w:pPr>
        <w:pStyle w:val="Heading1"/>
      </w:pPr>
      <w:r>
        <w:lastRenderedPageBreak/>
        <w:t xml:space="preserve">References </w:t>
      </w:r>
    </w:p>
    <w:p w14:paraId="50511C5E" w14:textId="77777777" w:rsidR="00D80E19" w:rsidRDefault="00D80E19" w:rsidP="00D80E19"/>
    <w:p w14:paraId="790019E1" w14:textId="1E4AC769" w:rsidR="00923071" w:rsidRPr="00923071" w:rsidRDefault="001862B7" w:rsidP="00923071">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923071" w:rsidRPr="00923071">
        <w:rPr>
          <w:rFonts w:ascii="Calibri" w:hAnsi="Calibri" w:cs="Times New Roman"/>
          <w:noProof/>
          <w:szCs w:val="24"/>
        </w:rPr>
        <w:t xml:space="preserve">1 </w:t>
      </w:r>
      <w:r w:rsidR="00923071" w:rsidRPr="00923071">
        <w:rPr>
          <w:rFonts w:ascii="Calibri" w:hAnsi="Calibri" w:cs="Times New Roman"/>
          <w:noProof/>
          <w:szCs w:val="24"/>
        </w:rPr>
        <w:tab/>
        <w:t xml:space="preserve">Reeves A, Basu S, Mckee M, </w:t>
      </w:r>
      <w:r w:rsidR="00923071" w:rsidRPr="00923071">
        <w:rPr>
          <w:rFonts w:ascii="Calibri" w:hAnsi="Calibri" w:cs="Times New Roman"/>
          <w:i/>
          <w:iCs/>
          <w:noProof/>
          <w:szCs w:val="24"/>
        </w:rPr>
        <w:t>et al.</w:t>
      </w:r>
      <w:r w:rsidR="00923071" w:rsidRPr="00923071">
        <w:rPr>
          <w:rFonts w:ascii="Calibri" w:hAnsi="Calibri" w:cs="Times New Roman"/>
          <w:noProof/>
          <w:szCs w:val="24"/>
        </w:rPr>
        <w:t xml:space="preserve"> Austere or not? UK coalition government budgets and health inequalities. </w:t>
      </w:r>
      <w:r w:rsidR="00923071" w:rsidRPr="00923071">
        <w:rPr>
          <w:rFonts w:ascii="Calibri" w:hAnsi="Calibri" w:cs="Times New Roman"/>
          <w:i/>
          <w:iCs/>
          <w:noProof/>
          <w:szCs w:val="24"/>
        </w:rPr>
        <w:t>J R Soc Med</w:t>
      </w:r>
      <w:r w:rsidR="00923071" w:rsidRPr="00923071">
        <w:rPr>
          <w:rFonts w:ascii="Calibri" w:hAnsi="Calibri" w:cs="Times New Roman"/>
          <w:noProof/>
          <w:szCs w:val="24"/>
        </w:rPr>
        <w:t xml:space="preserve"> 2013;</w:t>
      </w:r>
      <w:r w:rsidR="00923071" w:rsidRPr="00923071">
        <w:rPr>
          <w:rFonts w:ascii="Calibri" w:hAnsi="Calibri" w:cs="Times New Roman"/>
          <w:b/>
          <w:bCs/>
          <w:noProof/>
          <w:szCs w:val="24"/>
        </w:rPr>
        <w:t>106</w:t>
      </w:r>
      <w:r w:rsidR="00923071" w:rsidRPr="00923071">
        <w:rPr>
          <w:rFonts w:ascii="Calibri" w:hAnsi="Calibri" w:cs="Times New Roman"/>
          <w:noProof/>
          <w:szCs w:val="24"/>
        </w:rPr>
        <w:t>.</w:t>
      </w:r>
    </w:p>
    <w:p w14:paraId="13EDC72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 </w:t>
      </w:r>
      <w:r w:rsidRPr="00923071">
        <w:rPr>
          <w:rFonts w:ascii="Calibri" w:hAnsi="Calibri" w:cs="Times New Roman"/>
          <w:noProof/>
          <w:szCs w:val="24"/>
        </w:rPr>
        <w:tab/>
        <w:t xml:space="preserve">Stuckler D, Basu S, Suhrcke M, </w:t>
      </w:r>
      <w:r w:rsidRPr="00923071">
        <w:rPr>
          <w:rFonts w:ascii="Calibri" w:hAnsi="Calibri" w:cs="Times New Roman"/>
          <w:i/>
          <w:iCs/>
          <w:noProof/>
          <w:szCs w:val="24"/>
        </w:rPr>
        <w:t>et al.</w:t>
      </w:r>
      <w:r w:rsidRPr="00923071">
        <w:rPr>
          <w:rFonts w:ascii="Calibri" w:hAnsi="Calibri" w:cs="Times New Roman"/>
          <w:noProof/>
          <w:szCs w:val="24"/>
        </w:rPr>
        <w:t xml:space="preserve"> The public health effect of economic crises and alternative policy responses in Europe: an empirical analysis. </w:t>
      </w:r>
      <w:r w:rsidRPr="00923071">
        <w:rPr>
          <w:rFonts w:ascii="Calibri" w:hAnsi="Calibri" w:cs="Times New Roman"/>
          <w:i/>
          <w:iCs/>
          <w:noProof/>
          <w:szCs w:val="24"/>
        </w:rPr>
        <w:t>Lancet</w:t>
      </w:r>
      <w:r w:rsidRPr="00923071">
        <w:rPr>
          <w:rFonts w:ascii="Calibri" w:hAnsi="Calibri" w:cs="Times New Roman"/>
          <w:noProof/>
          <w:szCs w:val="24"/>
        </w:rPr>
        <w:t xml:space="preserve"> 2009;</w:t>
      </w:r>
      <w:r w:rsidRPr="00923071">
        <w:rPr>
          <w:rFonts w:ascii="Calibri" w:hAnsi="Calibri" w:cs="Times New Roman"/>
          <w:b/>
          <w:bCs/>
          <w:noProof/>
          <w:szCs w:val="24"/>
        </w:rPr>
        <w:t>374</w:t>
      </w:r>
      <w:r w:rsidRPr="00923071">
        <w:rPr>
          <w:rFonts w:ascii="Calibri" w:hAnsi="Calibri" w:cs="Times New Roman"/>
          <w:noProof/>
          <w:szCs w:val="24"/>
        </w:rPr>
        <w:t>:315–23. doi:10.1016/S0140-6736(09)61124-7</w:t>
      </w:r>
    </w:p>
    <w:p w14:paraId="23FEB55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 </w:t>
      </w:r>
      <w:r w:rsidRPr="00923071">
        <w:rPr>
          <w:rFonts w:ascii="Calibri" w:hAnsi="Calibri" w:cs="Times New Roman"/>
          <w:noProof/>
          <w:szCs w:val="24"/>
        </w:rPr>
        <w:tab/>
        <w:t xml:space="preserve">Stuckler D, Basu S, Suhrcke M, </w:t>
      </w:r>
      <w:r w:rsidRPr="00923071">
        <w:rPr>
          <w:rFonts w:ascii="Calibri" w:hAnsi="Calibri" w:cs="Times New Roman"/>
          <w:i/>
          <w:iCs/>
          <w:noProof/>
          <w:szCs w:val="24"/>
        </w:rPr>
        <w:t>et al.</w:t>
      </w:r>
      <w:r w:rsidRPr="00923071">
        <w:rPr>
          <w:rFonts w:ascii="Calibri" w:hAnsi="Calibri" w:cs="Times New Roman"/>
          <w:noProof/>
          <w:szCs w:val="24"/>
        </w:rPr>
        <w:t xml:space="preserve"> Effects of the 2008 recession on health: a first look at European data. </w:t>
      </w:r>
      <w:r w:rsidRPr="00923071">
        <w:rPr>
          <w:rFonts w:ascii="Calibri" w:hAnsi="Calibri" w:cs="Times New Roman"/>
          <w:i/>
          <w:iCs/>
          <w:noProof/>
          <w:szCs w:val="24"/>
        </w:rPr>
        <w:t>Lancet</w:t>
      </w:r>
      <w:r w:rsidRPr="00923071">
        <w:rPr>
          <w:rFonts w:ascii="Calibri" w:hAnsi="Calibri" w:cs="Times New Roman"/>
          <w:noProof/>
          <w:szCs w:val="24"/>
        </w:rPr>
        <w:t xml:space="preserve"> 2011;</w:t>
      </w:r>
      <w:r w:rsidRPr="00923071">
        <w:rPr>
          <w:rFonts w:ascii="Calibri" w:hAnsi="Calibri" w:cs="Times New Roman"/>
          <w:b/>
          <w:bCs/>
          <w:noProof/>
          <w:szCs w:val="24"/>
        </w:rPr>
        <w:t>378</w:t>
      </w:r>
      <w:r w:rsidRPr="00923071">
        <w:rPr>
          <w:rFonts w:ascii="Calibri" w:hAnsi="Calibri" w:cs="Times New Roman"/>
          <w:noProof/>
          <w:szCs w:val="24"/>
        </w:rPr>
        <w:t>:124–5. doi:10.1016/S0140-6736(11)61079-9</w:t>
      </w:r>
    </w:p>
    <w:p w14:paraId="7D7F494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 </w:t>
      </w:r>
      <w:r w:rsidRPr="00923071">
        <w:rPr>
          <w:rFonts w:ascii="Calibri" w:hAnsi="Calibri" w:cs="Times New Roman"/>
          <w:noProof/>
          <w:szCs w:val="24"/>
        </w:rPr>
        <w:tab/>
        <w:t xml:space="preserve">Stuckler D, Basu S. </w:t>
      </w:r>
      <w:r w:rsidRPr="00923071">
        <w:rPr>
          <w:rFonts w:ascii="Calibri" w:hAnsi="Calibri" w:cs="Times New Roman"/>
          <w:i/>
          <w:iCs/>
          <w:noProof/>
          <w:szCs w:val="24"/>
        </w:rPr>
        <w:t>The Body Economic: Eight experiments in economic recovery, from Iceland to Greece</w:t>
      </w:r>
      <w:r w:rsidRPr="00923071">
        <w:rPr>
          <w:rFonts w:ascii="Calibri" w:hAnsi="Calibri" w:cs="Times New Roman"/>
          <w:noProof/>
          <w:szCs w:val="24"/>
        </w:rPr>
        <w:t xml:space="preserve">. London: : Penguin 2013. </w:t>
      </w:r>
    </w:p>
    <w:p w14:paraId="172A387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 </w:t>
      </w:r>
      <w:r w:rsidRPr="00923071">
        <w:rPr>
          <w:rFonts w:ascii="Calibri" w:hAnsi="Calibri" w:cs="Times New Roman"/>
          <w:noProof/>
          <w:szCs w:val="24"/>
        </w:rPr>
        <w:tab/>
        <w:t xml:space="preserve">Loopstra R, McKee M, Katikireddi S V., </w:t>
      </w:r>
      <w:r w:rsidRPr="00923071">
        <w:rPr>
          <w:rFonts w:ascii="Calibri" w:hAnsi="Calibri" w:cs="Times New Roman"/>
          <w:i/>
          <w:iCs/>
          <w:noProof/>
          <w:szCs w:val="24"/>
        </w:rPr>
        <w:t>et al.</w:t>
      </w:r>
      <w:r w:rsidRPr="00923071">
        <w:rPr>
          <w:rFonts w:ascii="Calibri" w:hAnsi="Calibri" w:cs="Times New Roman"/>
          <w:noProof/>
          <w:szCs w:val="24"/>
        </w:rPr>
        <w:t xml:space="preserve"> Austerity and old-age mortality in England: a longitudinal cross-local area analysis, 2007-2013. </w:t>
      </w:r>
      <w:r w:rsidRPr="00923071">
        <w:rPr>
          <w:rFonts w:ascii="Calibri" w:hAnsi="Calibri" w:cs="Times New Roman"/>
          <w:i/>
          <w:iCs/>
          <w:noProof/>
          <w:szCs w:val="24"/>
        </w:rPr>
        <w:t>J R Soc Med</w:t>
      </w:r>
      <w:r w:rsidRPr="00923071">
        <w:rPr>
          <w:rFonts w:ascii="Calibri" w:hAnsi="Calibri" w:cs="Times New Roman"/>
          <w:noProof/>
          <w:szCs w:val="24"/>
        </w:rPr>
        <w:t xml:space="preserve"> 2016;</w:t>
      </w:r>
      <w:r w:rsidRPr="00923071">
        <w:rPr>
          <w:rFonts w:ascii="Calibri" w:hAnsi="Calibri" w:cs="Times New Roman"/>
          <w:b/>
          <w:bCs/>
          <w:noProof/>
          <w:szCs w:val="24"/>
        </w:rPr>
        <w:t>109</w:t>
      </w:r>
      <w:r w:rsidRPr="00923071">
        <w:rPr>
          <w:rFonts w:ascii="Calibri" w:hAnsi="Calibri" w:cs="Times New Roman"/>
          <w:noProof/>
          <w:szCs w:val="24"/>
        </w:rPr>
        <w:t>:109–16. doi:10.1177/0141076816632215</w:t>
      </w:r>
    </w:p>
    <w:p w14:paraId="49C56F8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6 </w:t>
      </w:r>
      <w:r w:rsidRPr="00923071">
        <w:rPr>
          <w:rFonts w:ascii="Calibri" w:hAnsi="Calibri" w:cs="Times New Roman"/>
          <w:noProof/>
          <w:szCs w:val="24"/>
        </w:rPr>
        <w:tab/>
        <w:t xml:space="preserve">Dorling D. Why are old people in Britain dying before their time? </w:t>
      </w:r>
      <w:r w:rsidRPr="00923071">
        <w:rPr>
          <w:rFonts w:ascii="Calibri" w:hAnsi="Calibri" w:cs="Times New Roman"/>
          <w:i/>
          <w:iCs/>
          <w:noProof/>
          <w:szCs w:val="24"/>
        </w:rPr>
        <w:t>New Statesman</w:t>
      </w:r>
      <w:r w:rsidRPr="00923071">
        <w:rPr>
          <w:rFonts w:ascii="Calibri" w:hAnsi="Calibri" w:cs="Times New Roman"/>
          <w:noProof/>
          <w:szCs w:val="24"/>
        </w:rPr>
        <w:t xml:space="preserve"> 2014;:34–8.http://www.newstatesman.com/politics/2014/02/why-are-old-people-britain-dying-their-time</w:t>
      </w:r>
    </w:p>
    <w:p w14:paraId="36541AEE"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7 </w:t>
      </w:r>
      <w:r w:rsidRPr="00923071">
        <w:rPr>
          <w:rFonts w:ascii="Calibri" w:hAnsi="Calibri" w:cs="Times New Roman"/>
          <w:noProof/>
          <w:szCs w:val="24"/>
        </w:rPr>
        <w:tab/>
        <w:t>Public Health England. Recent trends in life expectancy at older ages. London: 2015. https://www.gov.uk/government/uploads/system/uploads/attachment_data/file/403477/Recent_trends_in_life_expectancy_at_older_ages.pdf</w:t>
      </w:r>
    </w:p>
    <w:p w14:paraId="5399FF97"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8 </w:t>
      </w:r>
      <w:r w:rsidRPr="00923071">
        <w:rPr>
          <w:rFonts w:ascii="Calibri" w:hAnsi="Calibri" w:cs="Times New Roman"/>
          <w:noProof/>
          <w:szCs w:val="24"/>
        </w:rPr>
        <w:tab/>
        <w:t>Green M, Dorling D, Minton J. The Geography of a rapid rise in mortality in England and Wales, 2014-2015. 2016.</w:t>
      </w:r>
    </w:p>
    <w:p w14:paraId="55EF299B"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9 </w:t>
      </w:r>
      <w:r w:rsidRPr="00923071">
        <w:rPr>
          <w:rFonts w:ascii="Calibri" w:hAnsi="Calibri" w:cs="Times New Roman"/>
          <w:noProof/>
          <w:szCs w:val="24"/>
        </w:rPr>
        <w:tab/>
        <w:t xml:space="preserve">Moran P. Notes on Continuous Stochastic Phenomena. </w:t>
      </w:r>
      <w:r w:rsidRPr="00923071">
        <w:rPr>
          <w:rFonts w:ascii="Calibri" w:hAnsi="Calibri" w:cs="Times New Roman"/>
          <w:i/>
          <w:iCs/>
          <w:noProof/>
          <w:szCs w:val="24"/>
        </w:rPr>
        <w:t>Biome</w:t>
      </w:r>
      <w:r w:rsidRPr="00923071">
        <w:rPr>
          <w:rFonts w:ascii="Calibri" w:hAnsi="Calibri" w:cs="Times New Roman"/>
          <w:noProof/>
          <w:szCs w:val="24"/>
        </w:rPr>
        <w:t xml:space="preserve"> 1950;</w:t>
      </w:r>
      <w:r w:rsidRPr="00923071">
        <w:rPr>
          <w:rFonts w:ascii="Calibri" w:hAnsi="Calibri" w:cs="Times New Roman"/>
          <w:b/>
          <w:bCs/>
          <w:noProof/>
          <w:szCs w:val="24"/>
        </w:rPr>
        <w:t>37</w:t>
      </w:r>
      <w:r w:rsidRPr="00923071">
        <w:rPr>
          <w:rFonts w:ascii="Calibri" w:hAnsi="Calibri" w:cs="Times New Roman"/>
          <w:noProof/>
          <w:szCs w:val="24"/>
        </w:rPr>
        <w:t>:17–23.</w:t>
      </w:r>
    </w:p>
    <w:p w14:paraId="531C12C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10 </w:t>
      </w:r>
      <w:r w:rsidRPr="00923071">
        <w:rPr>
          <w:rFonts w:ascii="Calibri" w:hAnsi="Calibri" w:cs="Times New Roman"/>
          <w:noProof/>
          <w:szCs w:val="24"/>
        </w:rPr>
        <w:tab/>
        <w:t xml:space="preserve">Case A, Deaton A. Rising morbidity and mortality in midlife among white non-Hispanic Americans in the 21st century. </w:t>
      </w:r>
      <w:r w:rsidRPr="00923071">
        <w:rPr>
          <w:rFonts w:ascii="Calibri" w:hAnsi="Calibri" w:cs="Times New Roman"/>
          <w:i/>
          <w:iCs/>
          <w:noProof/>
          <w:szCs w:val="24"/>
        </w:rPr>
        <w:t>Proc Natl Acad Sci</w:t>
      </w:r>
      <w:r w:rsidRPr="00923071">
        <w:rPr>
          <w:rFonts w:ascii="Calibri" w:hAnsi="Calibri" w:cs="Times New Roman"/>
          <w:noProof/>
          <w:szCs w:val="24"/>
        </w:rPr>
        <w:t xml:space="preserve"> 2015;:201518393. doi:10.1073/pnas.1518393112</w:t>
      </w:r>
    </w:p>
    <w:p w14:paraId="77090C3E"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11 </w:t>
      </w:r>
      <w:r w:rsidRPr="00923071">
        <w:rPr>
          <w:rFonts w:ascii="Calibri" w:hAnsi="Calibri" w:cs="Times New Roman"/>
          <w:noProof/>
          <w:szCs w:val="24"/>
        </w:rPr>
        <w:tab/>
        <w:t>Gelman A. Correcting rising morbidity and mortality in midlife among white non-hispanic Americans in the 21st century to account for the increase in average age of people in the 45-54 category. http://andrewgelman.com. 2015.http://andrewgelman.com/2015/11/06/correcting-rising-morbidity-and-mortality-in-midlife-among-white-non-hispanic-americans-in-the-21st-century-to-account-for-bias-in/ (accessed 30 Dec2015).</w:t>
      </w:r>
    </w:p>
    <w:p w14:paraId="3127B05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12 </w:t>
      </w:r>
      <w:r w:rsidRPr="00923071">
        <w:rPr>
          <w:rFonts w:ascii="Calibri" w:hAnsi="Calibri" w:cs="Times New Roman"/>
          <w:noProof/>
          <w:szCs w:val="24"/>
        </w:rPr>
        <w:tab/>
        <w:t xml:space="preserve">Minton J, Shaw R, Green M, </w:t>
      </w:r>
      <w:r w:rsidRPr="00923071">
        <w:rPr>
          <w:rFonts w:ascii="Calibri" w:hAnsi="Calibri" w:cs="Times New Roman"/>
          <w:i/>
          <w:iCs/>
          <w:noProof/>
          <w:szCs w:val="24"/>
        </w:rPr>
        <w:t>et al.</w:t>
      </w:r>
      <w:r w:rsidRPr="00923071">
        <w:rPr>
          <w:rFonts w:ascii="Calibri" w:hAnsi="Calibri" w:cs="Times New Roman"/>
          <w:noProof/>
          <w:szCs w:val="24"/>
        </w:rPr>
        <w:t xml:space="preserve"> Two cheers for a small giant? Why we need better ways of seeing data. A commentary on: ‘Rising morbidity and mortality in midlife among white non-Hispanic (WNH) Americans in the 21st century’. </w:t>
      </w:r>
      <w:r w:rsidRPr="00923071">
        <w:rPr>
          <w:rFonts w:ascii="Calibri" w:hAnsi="Calibri" w:cs="Times New Roman"/>
          <w:i/>
          <w:iCs/>
          <w:noProof/>
          <w:szCs w:val="24"/>
        </w:rPr>
        <w:t>Int J Epidemiol</w:t>
      </w:r>
      <w:r w:rsidRPr="00923071">
        <w:rPr>
          <w:rFonts w:ascii="Calibri" w:hAnsi="Calibri" w:cs="Times New Roman"/>
          <w:noProof/>
          <w:szCs w:val="24"/>
        </w:rPr>
        <w:t xml:space="preserve"> Published Online First: 2016. doi:10.1093/ije/dyw095</w:t>
      </w:r>
    </w:p>
    <w:p w14:paraId="5AA3EEC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13 </w:t>
      </w:r>
      <w:r w:rsidRPr="00923071">
        <w:rPr>
          <w:rFonts w:ascii="Calibri" w:hAnsi="Calibri" w:cs="Times New Roman"/>
          <w:noProof/>
          <w:szCs w:val="24"/>
        </w:rPr>
        <w:tab/>
        <w:t xml:space="preserve">Dorling D. </w:t>
      </w:r>
      <w:r w:rsidRPr="00923071">
        <w:rPr>
          <w:rFonts w:ascii="Calibri" w:hAnsi="Calibri" w:cs="Times New Roman"/>
          <w:i/>
          <w:iCs/>
          <w:noProof/>
          <w:szCs w:val="24"/>
        </w:rPr>
        <w:t>A better politics: How government can make us happier</w:t>
      </w:r>
      <w:r w:rsidRPr="00923071">
        <w:rPr>
          <w:rFonts w:ascii="Calibri" w:hAnsi="Calibri" w:cs="Times New Roman"/>
          <w:noProof/>
          <w:szCs w:val="24"/>
        </w:rPr>
        <w:t xml:space="preserve">. London: : London Publishing Partnership 2016. </w:t>
      </w:r>
    </w:p>
    <w:p w14:paraId="5E0B98C9"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14 </w:t>
      </w:r>
      <w:r w:rsidRPr="00923071">
        <w:rPr>
          <w:rFonts w:ascii="Calibri" w:hAnsi="Calibri" w:cs="Times New Roman"/>
          <w:noProof/>
          <w:szCs w:val="24"/>
        </w:rPr>
        <w:tab/>
        <w:t>ONS. UK Mid year estimates 2015. 2016.https://www.ons.gov.uk/file?uri=/peoplepopulationandcommunity/populationandmigration/populationestimates/datasets/populationestimatesforukenglandandwalesscotlandandnorthernireland/mid2015/ukmye2015.zip</w:t>
      </w:r>
    </w:p>
    <w:p w14:paraId="7DF1511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lastRenderedPageBreak/>
        <w:t xml:space="preserve">15 </w:t>
      </w:r>
      <w:r w:rsidRPr="00923071">
        <w:rPr>
          <w:rFonts w:ascii="Calibri" w:hAnsi="Calibri" w:cs="Times New Roman"/>
          <w:noProof/>
          <w:szCs w:val="24"/>
        </w:rPr>
        <w:tab/>
        <w:t xml:space="preserve">Woolf SH, Johnson RE, Phillips RL, </w:t>
      </w:r>
      <w:r w:rsidRPr="00923071">
        <w:rPr>
          <w:rFonts w:ascii="Calibri" w:hAnsi="Calibri" w:cs="Times New Roman"/>
          <w:i/>
          <w:iCs/>
          <w:noProof/>
          <w:szCs w:val="24"/>
        </w:rPr>
        <w:t>et al.</w:t>
      </w:r>
      <w:r w:rsidRPr="00923071">
        <w:rPr>
          <w:rFonts w:ascii="Calibri" w:hAnsi="Calibri" w:cs="Times New Roman"/>
          <w:noProof/>
          <w:szCs w:val="24"/>
        </w:rPr>
        <w:t xml:space="preserve"> Giving Everyone the Health of the Educated: An Examination of Whether Social Change Would Save More Lives Than Medical Advances. </w:t>
      </w:r>
      <w:r w:rsidRPr="00923071">
        <w:rPr>
          <w:rFonts w:ascii="Calibri" w:hAnsi="Calibri" w:cs="Times New Roman"/>
          <w:i/>
          <w:iCs/>
          <w:noProof/>
          <w:szCs w:val="24"/>
        </w:rPr>
        <w:t>Am J Public Health</w:t>
      </w:r>
      <w:r w:rsidRPr="00923071">
        <w:rPr>
          <w:rFonts w:ascii="Calibri" w:hAnsi="Calibri" w:cs="Times New Roman"/>
          <w:noProof/>
          <w:szCs w:val="24"/>
        </w:rPr>
        <w:t xml:space="preserve"> 2007;</w:t>
      </w:r>
      <w:r w:rsidRPr="00923071">
        <w:rPr>
          <w:rFonts w:ascii="Calibri" w:hAnsi="Calibri" w:cs="Times New Roman"/>
          <w:b/>
          <w:bCs/>
          <w:noProof/>
          <w:szCs w:val="24"/>
        </w:rPr>
        <w:t>97</w:t>
      </w:r>
      <w:r w:rsidRPr="00923071">
        <w:rPr>
          <w:rFonts w:ascii="Calibri" w:hAnsi="Calibri" w:cs="Times New Roman"/>
          <w:noProof/>
          <w:szCs w:val="24"/>
        </w:rPr>
        <w:t>:679–83. doi:10.2105/AJPH.2005.084848</w:t>
      </w:r>
    </w:p>
    <w:p w14:paraId="2DC041F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16 </w:t>
      </w:r>
      <w:r w:rsidRPr="00923071">
        <w:rPr>
          <w:rFonts w:ascii="Calibri" w:hAnsi="Calibri" w:cs="Times New Roman"/>
          <w:noProof/>
          <w:szCs w:val="24"/>
        </w:rPr>
        <w:tab/>
        <w:t xml:space="preserve">Dwork D. </w:t>
      </w:r>
      <w:r w:rsidRPr="00923071">
        <w:rPr>
          <w:rFonts w:ascii="Calibri" w:hAnsi="Calibri" w:cs="Times New Roman"/>
          <w:i/>
          <w:iCs/>
          <w:noProof/>
          <w:szCs w:val="24"/>
        </w:rPr>
        <w:t>War is Good for Babies and Other Young Children: A History of the Infant and Child Welfare movement in England 1898-1918</w:t>
      </w:r>
      <w:r w:rsidRPr="00923071">
        <w:rPr>
          <w:rFonts w:ascii="Calibri" w:hAnsi="Calibri" w:cs="Times New Roman"/>
          <w:noProof/>
          <w:szCs w:val="24"/>
        </w:rPr>
        <w:t>. London: : Tavistock 1987. http://books.google.co.uk/books?id=lqAOAAAAQAAJ&amp;printsec=frontcover&amp;source=gbs_ge_summary_r&amp;cad=0#v=onepage&amp;q&amp;f=false</w:t>
      </w:r>
    </w:p>
    <w:p w14:paraId="43B0329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17 </w:t>
      </w:r>
      <w:r w:rsidRPr="00923071">
        <w:rPr>
          <w:rFonts w:ascii="Calibri" w:hAnsi="Calibri" w:cs="Times New Roman"/>
          <w:noProof/>
          <w:szCs w:val="24"/>
        </w:rPr>
        <w:tab/>
        <w:t xml:space="preserve">Smith GD, Marmot MG. Trends in Mortality in Britain: 1920–1986. </w:t>
      </w:r>
      <w:r w:rsidRPr="00923071">
        <w:rPr>
          <w:rFonts w:ascii="Calibri" w:hAnsi="Calibri" w:cs="Times New Roman"/>
          <w:i/>
          <w:iCs/>
          <w:noProof/>
          <w:szCs w:val="24"/>
        </w:rPr>
        <w:t>Ann Nutr Metab</w:t>
      </w:r>
      <w:r w:rsidRPr="00923071">
        <w:rPr>
          <w:rFonts w:ascii="Calibri" w:hAnsi="Calibri" w:cs="Times New Roman"/>
          <w:noProof/>
          <w:szCs w:val="24"/>
        </w:rPr>
        <w:t xml:space="preserve"> 1991;</w:t>
      </w:r>
      <w:r w:rsidRPr="00923071">
        <w:rPr>
          <w:rFonts w:ascii="Calibri" w:hAnsi="Calibri" w:cs="Times New Roman"/>
          <w:b/>
          <w:bCs/>
          <w:noProof/>
          <w:szCs w:val="24"/>
        </w:rPr>
        <w:t>35</w:t>
      </w:r>
      <w:r w:rsidRPr="00923071">
        <w:rPr>
          <w:rFonts w:ascii="Calibri" w:hAnsi="Calibri" w:cs="Times New Roman"/>
          <w:noProof/>
          <w:szCs w:val="24"/>
        </w:rPr>
        <w:t>:53–63. doi:10.1159/000177678</w:t>
      </w:r>
    </w:p>
    <w:p w14:paraId="5991C71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18 </w:t>
      </w:r>
      <w:r w:rsidRPr="00923071">
        <w:rPr>
          <w:rFonts w:ascii="Calibri" w:hAnsi="Calibri" w:cs="Times New Roman"/>
          <w:noProof/>
          <w:szCs w:val="24"/>
        </w:rPr>
        <w:tab/>
        <w:t xml:space="preserve">Leon DA. Trends in European life expectancy: a salutary view. </w:t>
      </w:r>
      <w:r w:rsidRPr="00923071">
        <w:rPr>
          <w:rFonts w:ascii="Calibri" w:hAnsi="Calibri" w:cs="Times New Roman"/>
          <w:i/>
          <w:iCs/>
          <w:noProof/>
          <w:szCs w:val="24"/>
        </w:rPr>
        <w:t>Int J Epidemiol</w:t>
      </w:r>
      <w:r w:rsidRPr="00923071">
        <w:rPr>
          <w:rFonts w:ascii="Calibri" w:hAnsi="Calibri" w:cs="Times New Roman"/>
          <w:noProof/>
          <w:szCs w:val="24"/>
        </w:rPr>
        <w:t xml:space="preserve"> 2011;</w:t>
      </w:r>
      <w:r w:rsidRPr="00923071">
        <w:rPr>
          <w:rFonts w:ascii="Calibri" w:hAnsi="Calibri" w:cs="Times New Roman"/>
          <w:b/>
          <w:bCs/>
          <w:noProof/>
          <w:szCs w:val="24"/>
        </w:rPr>
        <w:t>40</w:t>
      </w:r>
      <w:r w:rsidRPr="00923071">
        <w:rPr>
          <w:rFonts w:ascii="Calibri" w:hAnsi="Calibri" w:cs="Times New Roman"/>
          <w:noProof/>
          <w:szCs w:val="24"/>
        </w:rPr>
        <w:t>:271–7. doi:10.1093/ije/dyr061</w:t>
      </w:r>
    </w:p>
    <w:p w14:paraId="488F76F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19 </w:t>
      </w:r>
      <w:r w:rsidRPr="00923071">
        <w:rPr>
          <w:rFonts w:ascii="Calibri" w:hAnsi="Calibri" w:cs="Times New Roman"/>
          <w:noProof/>
          <w:szCs w:val="24"/>
        </w:rPr>
        <w:tab/>
        <w:t xml:space="preserve">Oeppen J, Vaupel JW. Broken limits to life expectancy. </w:t>
      </w:r>
      <w:r w:rsidRPr="00923071">
        <w:rPr>
          <w:rFonts w:ascii="Calibri" w:hAnsi="Calibri" w:cs="Times New Roman"/>
          <w:i/>
          <w:iCs/>
          <w:noProof/>
          <w:szCs w:val="24"/>
        </w:rPr>
        <w:t>Science (80- )</w:t>
      </w:r>
      <w:r w:rsidRPr="00923071">
        <w:rPr>
          <w:rFonts w:ascii="Calibri" w:hAnsi="Calibri" w:cs="Times New Roman"/>
          <w:noProof/>
          <w:szCs w:val="24"/>
        </w:rPr>
        <w:t xml:space="preserve"> 2002;</w:t>
      </w:r>
      <w:r w:rsidRPr="00923071">
        <w:rPr>
          <w:rFonts w:ascii="Calibri" w:hAnsi="Calibri" w:cs="Times New Roman"/>
          <w:b/>
          <w:bCs/>
          <w:noProof/>
          <w:szCs w:val="24"/>
        </w:rPr>
        <w:t>296</w:t>
      </w:r>
      <w:r w:rsidRPr="00923071">
        <w:rPr>
          <w:rFonts w:ascii="Calibri" w:hAnsi="Calibri" w:cs="Times New Roman"/>
          <w:noProof/>
          <w:szCs w:val="24"/>
        </w:rPr>
        <w:t>:1029–31.</w:t>
      </w:r>
    </w:p>
    <w:p w14:paraId="42D42272"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20 </w:t>
      </w:r>
      <w:r w:rsidRPr="00923071">
        <w:rPr>
          <w:rFonts w:ascii="Calibri" w:hAnsi="Calibri" w:cs="Times New Roman"/>
          <w:noProof/>
          <w:szCs w:val="24"/>
        </w:rPr>
        <w:tab/>
        <w:t>Human Mortality Database. Univ. California, Berkeley (USA), Max Plank Inst. Demogr. Res. 2014.www.mortality.org</w:t>
      </w:r>
    </w:p>
    <w:p w14:paraId="5F3A502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21 </w:t>
      </w:r>
      <w:r w:rsidRPr="00923071">
        <w:rPr>
          <w:rFonts w:ascii="Calibri" w:hAnsi="Calibri" w:cs="Times New Roman"/>
          <w:noProof/>
          <w:szCs w:val="24"/>
        </w:rPr>
        <w:tab/>
        <w:t xml:space="preserve">Summers LH. Have we Entered an Age of Secular Stagnation? IMF Fourteenth Annual Research Conference in Honor of Stanley Fischer, Washington, DC. </w:t>
      </w:r>
      <w:r w:rsidRPr="00923071">
        <w:rPr>
          <w:rFonts w:ascii="Calibri" w:hAnsi="Calibri" w:cs="Times New Roman"/>
          <w:i/>
          <w:iCs/>
          <w:noProof/>
          <w:szCs w:val="24"/>
        </w:rPr>
        <w:t>IMF Econ Rev</w:t>
      </w:r>
      <w:r w:rsidRPr="00923071">
        <w:rPr>
          <w:rFonts w:ascii="Calibri" w:hAnsi="Calibri" w:cs="Times New Roman"/>
          <w:noProof/>
          <w:szCs w:val="24"/>
        </w:rPr>
        <w:t xml:space="preserve"> 2015;</w:t>
      </w:r>
      <w:r w:rsidRPr="00923071">
        <w:rPr>
          <w:rFonts w:ascii="Calibri" w:hAnsi="Calibri" w:cs="Times New Roman"/>
          <w:b/>
          <w:bCs/>
          <w:noProof/>
          <w:szCs w:val="24"/>
        </w:rPr>
        <w:t>63</w:t>
      </w:r>
      <w:r w:rsidRPr="00923071">
        <w:rPr>
          <w:rFonts w:ascii="Calibri" w:hAnsi="Calibri" w:cs="Times New Roman"/>
          <w:noProof/>
          <w:szCs w:val="24"/>
        </w:rPr>
        <w:t>:277–80. doi:10.1057/imfer.2015.6</w:t>
      </w:r>
    </w:p>
    <w:p w14:paraId="5B21886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22 </w:t>
      </w:r>
      <w:r w:rsidRPr="00923071">
        <w:rPr>
          <w:rFonts w:ascii="Calibri" w:hAnsi="Calibri" w:cs="Times New Roman"/>
          <w:noProof/>
          <w:szCs w:val="24"/>
        </w:rPr>
        <w:tab/>
        <w:t xml:space="preserve">Crafts N. Economic growth: onwards and upwards? </w:t>
      </w:r>
      <w:r w:rsidRPr="00923071">
        <w:rPr>
          <w:rFonts w:ascii="Calibri" w:hAnsi="Calibri" w:cs="Times New Roman"/>
          <w:i/>
          <w:iCs/>
          <w:noProof/>
          <w:szCs w:val="24"/>
        </w:rPr>
        <w:t>Oxford Rev Econ Policy</w:t>
      </w:r>
      <w:r w:rsidRPr="00923071">
        <w:rPr>
          <w:rFonts w:ascii="Calibri" w:hAnsi="Calibri" w:cs="Times New Roman"/>
          <w:noProof/>
          <w:szCs w:val="24"/>
        </w:rPr>
        <w:t xml:space="preserve"> 2015;</w:t>
      </w:r>
      <w:r w:rsidRPr="00923071">
        <w:rPr>
          <w:rFonts w:ascii="Calibri" w:hAnsi="Calibri" w:cs="Times New Roman"/>
          <w:b/>
          <w:bCs/>
          <w:noProof/>
          <w:szCs w:val="24"/>
        </w:rPr>
        <w:t>31</w:t>
      </w:r>
      <w:r w:rsidRPr="00923071">
        <w:rPr>
          <w:rFonts w:ascii="Calibri" w:hAnsi="Calibri" w:cs="Times New Roman"/>
          <w:noProof/>
          <w:szCs w:val="24"/>
        </w:rPr>
        <w:t>:217–41. doi:10.1093/oxrep/grv014</w:t>
      </w:r>
    </w:p>
    <w:p w14:paraId="307A1BD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23 </w:t>
      </w:r>
      <w:r w:rsidRPr="00923071">
        <w:rPr>
          <w:rFonts w:ascii="Calibri" w:hAnsi="Calibri" w:cs="Times New Roman"/>
          <w:noProof/>
          <w:szCs w:val="24"/>
        </w:rPr>
        <w:tab/>
        <w:t xml:space="preserve">Minton J. Real geographies and virtual landscapes: Exploring the influence of place and space on mortality Lexis surfaces using shaded contour maps. </w:t>
      </w:r>
      <w:r w:rsidRPr="00923071">
        <w:rPr>
          <w:rFonts w:ascii="Calibri" w:hAnsi="Calibri" w:cs="Times New Roman"/>
          <w:i/>
          <w:iCs/>
          <w:noProof/>
          <w:szCs w:val="24"/>
        </w:rPr>
        <w:t>Spat Spat Epidemiol</w:t>
      </w:r>
    </w:p>
    <w:p w14:paraId="578B448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24 </w:t>
      </w:r>
      <w:r w:rsidRPr="00923071">
        <w:rPr>
          <w:rFonts w:ascii="Calibri" w:hAnsi="Calibri" w:cs="Times New Roman"/>
          <w:noProof/>
          <w:szCs w:val="24"/>
        </w:rPr>
        <w:tab/>
        <w:t xml:space="preserve">Minton J, Vanderbloemen L, Dorling D. Visualizing Europe’s demographic scars with coplots and contour plots. </w:t>
      </w:r>
      <w:r w:rsidRPr="00923071">
        <w:rPr>
          <w:rFonts w:ascii="Calibri" w:hAnsi="Calibri" w:cs="Times New Roman"/>
          <w:i/>
          <w:iCs/>
          <w:noProof/>
          <w:szCs w:val="24"/>
        </w:rPr>
        <w:t>Int J Epidemiol</w:t>
      </w:r>
      <w:r w:rsidRPr="00923071">
        <w:rPr>
          <w:rFonts w:ascii="Calibri" w:hAnsi="Calibri" w:cs="Times New Roman"/>
          <w:noProof/>
          <w:szCs w:val="24"/>
        </w:rPr>
        <w:t xml:space="preserve"> 2013;</w:t>
      </w:r>
      <w:r w:rsidRPr="00923071">
        <w:rPr>
          <w:rFonts w:ascii="Calibri" w:hAnsi="Calibri" w:cs="Times New Roman"/>
          <w:b/>
          <w:bCs/>
          <w:noProof/>
          <w:szCs w:val="24"/>
        </w:rPr>
        <w:t>42</w:t>
      </w:r>
      <w:r w:rsidRPr="00923071">
        <w:rPr>
          <w:rFonts w:ascii="Calibri" w:hAnsi="Calibri" w:cs="Times New Roman"/>
          <w:noProof/>
          <w:szCs w:val="24"/>
        </w:rPr>
        <w:t>:1164–76. doi:10.1093/ije/dyt115</w:t>
      </w:r>
    </w:p>
    <w:p w14:paraId="14D0A9B7"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25 </w:t>
      </w:r>
      <w:r w:rsidRPr="00923071">
        <w:rPr>
          <w:rFonts w:ascii="Calibri" w:hAnsi="Calibri" w:cs="Times New Roman"/>
          <w:noProof/>
          <w:szCs w:val="24"/>
        </w:rPr>
        <w:tab/>
        <w:t xml:space="preserve">Minton J. Real geographies and virtual landscapes: Exploring the influence on place and space on mortality Lexis surfaces using shaded contour maps. </w:t>
      </w:r>
      <w:r w:rsidRPr="00923071">
        <w:rPr>
          <w:rFonts w:ascii="Calibri" w:hAnsi="Calibri" w:cs="Times New Roman"/>
          <w:i/>
          <w:iCs/>
          <w:noProof/>
          <w:szCs w:val="24"/>
        </w:rPr>
        <w:t>Spat Spatiotemporal Epidemiol</w:t>
      </w:r>
      <w:r w:rsidRPr="00923071">
        <w:rPr>
          <w:rFonts w:ascii="Calibri" w:hAnsi="Calibri" w:cs="Times New Roman"/>
          <w:noProof/>
          <w:szCs w:val="24"/>
        </w:rPr>
        <w:t xml:space="preserve"> 2014;</w:t>
      </w:r>
      <w:r w:rsidRPr="00923071">
        <w:rPr>
          <w:rFonts w:ascii="Calibri" w:hAnsi="Calibri" w:cs="Times New Roman"/>
          <w:b/>
          <w:bCs/>
          <w:noProof/>
          <w:szCs w:val="24"/>
        </w:rPr>
        <w:t>10</w:t>
      </w:r>
      <w:r w:rsidRPr="00923071">
        <w:rPr>
          <w:rFonts w:ascii="Calibri" w:hAnsi="Calibri" w:cs="Times New Roman"/>
          <w:noProof/>
          <w:szCs w:val="24"/>
        </w:rPr>
        <w:t>:49–66. doi:10.1016/j.sste.2014.04.003</w:t>
      </w:r>
    </w:p>
    <w:p w14:paraId="240B8D9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26 </w:t>
      </w:r>
      <w:r w:rsidRPr="00923071">
        <w:rPr>
          <w:rFonts w:ascii="Calibri" w:hAnsi="Calibri" w:cs="Times New Roman"/>
          <w:noProof/>
          <w:szCs w:val="24"/>
        </w:rPr>
        <w:tab/>
        <w:t xml:space="preserve">Bennett JE, Li G, Foreman K, </w:t>
      </w:r>
      <w:r w:rsidRPr="00923071">
        <w:rPr>
          <w:rFonts w:ascii="Calibri" w:hAnsi="Calibri" w:cs="Times New Roman"/>
          <w:i/>
          <w:iCs/>
          <w:noProof/>
          <w:szCs w:val="24"/>
        </w:rPr>
        <w:t>et al.</w:t>
      </w:r>
      <w:r w:rsidRPr="00923071">
        <w:rPr>
          <w:rFonts w:ascii="Calibri" w:hAnsi="Calibri" w:cs="Times New Roman"/>
          <w:noProof/>
          <w:szCs w:val="24"/>
        </w:rPr>
        <w:t xml:space="preserve"> The future of life expectancy and life expectancy inequalities in England and Wales: Bayesian spatiotemporal forecasting. </w:t>
      </w:r>
      <w:r w:rsidRPr="00923071">
        <w:rPr>
          <w:rFonts w:ascii="Calibri" w:hAnsi="Calibri" w:cs="Times New Roman"/>
          <w:i/>
          <w:iCs/>
          <w:noProof/>
          <w:szCs w:val="24"/>
        </w:rPr>
        <w:t>Lancet</w:t>
      </w:r>
      <w:r w:rsidRPr="00923071">
        <w:rPr>
          <w:rFonts w:ascii="Calibri" w:hAnsi="Calibri" w:cs="Times New Roman"/>
          <w:noProof/>
          <w:szCs w:val="24"/>
        </w:rPr>
        <w:t xml:space="preserve"> 2015;</w:t>
      </w:r>
      <w:r w:rsidRPr="00923071">
        <w:rPr>
          <w:rFonts w:ascii="Calibri" w:hAnsi="Calibri" w:cs="Times New Roman"/>
          <w:b/>
          <w:bCs/>
          <w:noProof/>
          <w:szCs w:val="24"/>
        </w:rPr>
        <w:t>386</w:t>
      </w:r>
      <w:r w:rsidRPr="00923071">
        <w:rPr>
          <w:rFonts w:ascii="Calibri" w:hAnsi="Calibri" w:cs="Times New Roman"/>
          <w:noProof/>
          <w:szCs w:val="24"/>
        </w:rPr>
        <w:t>:163–70. doi:10.1016/S0140-6736(15)60296-3</w:t>
      </w:r>
    </w:p>
    <w:p w14:paraId="6A430DC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27 </w:t>
      </w:r>
      <w:r w:rsidRPr="00923071">
        <w:rPr>
          <w:rFonts w:ascii="Calibri" w:hAnsi="Calibri" w:cs="Times New Roman"/>
          <w:noProof/>
          <w:szCs w:val="24"/>
        </w:rPr>
        <w:tab/>
        <w:t>Mills J. File containing number of death registrations by single year of age for England &amp; Wales and the UK 1961-2014; and Mid-year population estimates by single year of age for England &amp; Wales and the UK 1961-2014. 2015.https://www.ons.gov.uk/file?uri=/peoplepopulationandcommunity/populationandmigration/populationestimates/adhocs/005825populationestimatesforenglandandwales1961to2014singleyearofage0to105/ewuksyoadeathspopdata19612014cmifilevaluesforissue10122015.xls</w:t>
      </w:r>
    </w:p>
    <w:p w14:paraId="297563A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28 </w:t>
      </w:r>
      <w:r w:rsidRPr="00923071">
        <w:rPr>
          <w:rFonts w:ascii="Calibri" w:hAnsi="Calibri" w:cs="Times New Roman"/>
          <w:noProof/>
          <w:szCs w:val="24"/>
        </w:rPr>
        <w:tab/>
        <w:t xml:space="preserve">Kannisto V, Lauritsen J, Thatcher  a R, </w:t>
      </w:r>
      <w:r w:rsidRPr="00923071">
        <w:rPr>
          <w:rFonts w:ascii="Calibri" w:hAnsi="Calibri" w:cs="Times New Roman"/>
          <w:i/>
          <w:iCs/>
          <w:noProof/>
          <w:szCs w:val="24"/>
        </w:rPr>
        <w:t>et al.</w:t>
      </w:r>
      <w:r w:rsidRPr="00923071">
        <w:rPr>
          <w:rFonts w:ascii="Calibri" w:hAnsi="Calibri" w:cs="Times New Roman"/>
          <w:noProof/>
          <w:szCs w:val="24"/>
        </w:rPr>
        <w:t xml:space="preserve"> Reductions in Mortality at Advanced Ages: Several Decades of Evidence from 27 Countries. </w:t>
      </w:r>
      <w:r w:rsidRPr="00923071">
        <w:rPr>
          <w:rFonts w:ascii="Calibri" w:hAnsi="Calibri" w:cs="Times New Roman"/>
          <w:i/>
          <w:iCs/>
          <w:noProof/>
          <w:szCs w:val="24"/>
        </w:rPr>
        <w:t>Popul Dev Rev</w:t>
      </w:r>
      <w:r w:rsidRPr="00923071">
        <w:rPr>
          <w:rFonts w:ascii="Calibri" w:hAnsi="Calibri" w:cs="Times New Roman"/>
          <w:noProof/>
          <w:szCs w:val="24"/>
        </w:rPr>
        <w:t xml:space="preserve"> 1994;</w:t>
      </w:r>
      <w:r w:rsidRPr="00923071">
        <w:rPr>
          <w:rFonts w:ascii="Calibri" w:hAnsi="Calibri" w:cs="Times New Roman"/>
          <w:b/>
          <w:bCs/>
          <w:noProof/>
          <w:szCs w:val="24"/>
        </w:rPr>
        <w:t>20</w:t>
      </w:r>
      <w:r w:rsidRPr="00923071">
        <w:rPr>
          <w:rFonts w:ascii="Calibri" w:hAnsi="Calibri" w:cs="Times New Roman"/>
          <w:noProof/>
          <w:szCs w:val="24"/>
        </w:rPr>
        <w:t>:793–810. doi:10.2307/2137662</w:t>
      </w:r>
    </w:p>
    <w:p w14:paraId="177D43B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29 </w:t>
      </w:r>
      <w:r w:rsidRPr="00923071">
        <w:rPr>
          <w:rFonts w:ascii="Calibri" w:hAnsi="Calibri" w:cs="Times New Roman"/>
          <w:noProof/>
          <w:szCs w:val="24"/>
        </w:rPr>
        <w:tab/>
        <w:t xml:space="preserve">Gregory I. Longitudinal Analysis of Age- and Gender-Specific Migration Patterns in England and Wales. </w:t>
      </w:r>
      <w:r w:rsidRPr="00923071">
        <w:rPr>
          <w:rFonts w:ascii="Calibri" w:hAnsi="Calibri" w:cs="Times New Roman"/>
          <w:i/>
          <w:iCs/>
          <w:noProof/>
          <w:szCs w:val="24"/>
        </w:rPr>
        <w:t>Soc Sci Hist</w:t>
      </w:r>
      <w:r w:rsidRPr="00923071">
        <w:rPr>
          <w:rFonts w:ascii="Calibri" w:hAnsi="Calibri" w:cs="Times New Roman"/>
          <w:noProof/>
          <w:szCs w:val="24"/>
        </w:rPr>
        <w:t xml:space="preserve"> 2000;</w:t>
      </w:r>
      <w:r w:rsidRPr="00923071">
        <w:rPr>
          <w:rFonts w:ascii="Calibri" w:hAnsi="Calibri" w:cs="Times New Roman"/>
          <w:b/>
          <w:bCs/>
          <w:noProof/>
          <w:szCs w:val="24"/>
        </w:rPr>
        <w:t>24</w:t>
      </w:r>
      <w:r w:rsidRPr="00923071">
        <w:rPr>
          <w:rFonts w:ascii="Calibri" w:hAnsi="Calibri" w:cs="Times New Roman"/>
          <w:noProof/>
          <w:szCs w:val="24"/>
        </w:rPr>
        <w:t>:471–503. doi:10.1017/S0145553200010270</w:t>
      </w:r>
    </w:p>
    <w:p w14:paraId="3B9B2D27"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30 </w:t>
      </w:r>
      <w:r w:rsidRPr="00923071">
        <w:rPr>
          <w:rFonts w:ascii="Calibri" w:hAnsi="Calibri" w:cs="Times New Roman"/>
          <w:noProof/>
          <w:szCs w:val="24"/>
        </w:rPr>
        <w:tab/>
        <w:t xml:space="preserve">Yang Y, Fu WJ, Land KC. A Methodological Comparison of Age-Period-Cohort Models: The Intrinsic Estimator and Conventional Generalized Linear Models. </w:t>
      </w:r>
      <w:r w:rsidRPr="00923071">
        <w:rPr>
          <w:rFonts w:ascii="Calibri" w:hAnsi="Calibri" w:cs="Times New Roman"/>
          <w:i/>
          <w:iCs/>
          <w:noProof/>
          <w:szCs w:val="24"/>
        </w:rPr>
        <w:t>Sociol Methodol</w:t>
      </w:r>
      <w:r w:rsidRPr="00923071">
        <w:rPr>
          <w:rFonts w:ascii="Calibri" w:hAnsi="Calibri" w:cs="Times New Roman"/>
          <w:noProof/>
          <w:szCs w:val="24"/>
        </w:rPr>
        <w:t xml:space="preserve"> </w:t>
      </w:r>
      <w:r w:rsidRPr="00923071">
        <w:rPr>
          <w:rFonts w:ascii="Calibri" w:hAnsi="Calibri" w:cs="Times New Roman"/>
          <w:noProof/>
          <w:szCs w:val="24"/>
        </w:rPr>
        <w:lastRenderedPageBreak/>
        <w:t>2004;</w:t>
      </w:r>
      <w:r w:rsidRPr="00923071">
        <w:rPr>
          <w:rFonts w:ascii="Calibri" w:hAnsi="Calibri" w:cs="Times New Roman"/>
          <w:b/>
          <w:bCs/>
          <w:noProof/>
          <w:szCs w:val="24"/>
        </w:rPr>
        <w:t>34</w:t>
      </w:r>
      <w:r w:rsidRPr="00923071">
        <w:rPr>
          <w:rFonts w:ascii="Calibri" w:hAnsi="Calibri" w:cs="Times New Roman"/>
          <w:noProof/>
          <w:szCs w:val="24"/>
        </w:rPr>
        <w:t>:75–110. doi:10.1002/cncr.20987</w:t>
      </w:r>
    </w:p>
    <w:p w14:paraId="4B20061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31 </w:t>
      </w:r>
      <w:r w:rsidRPr="00923071">
        <w:rPr>
          <w:rFonts w:ascii="Calibri" w:hAnsi="Calibri" w:cs="Times New Roman"/>
          <w:noProof/>
          <w:szCs w:val="24"/>
        </w:rPr>
        <w:tab/>
        <w:t xml:space="preserve">Yang Y, Schulhofer‐Wohl S, Fu WJ, </w:t>
      </w:r>
      <w:r w:rsidRPr="00923071">
        <w:rPr>
          <w:rFonts w:ascii="Calibri" w:hAnsi="Calibri" w:cs="Times New Roman"/>
          <w:i/>
          <w:iCs/>
          <w:noProof/>
          <w:szCs w:val="24"/>
        </w:rPr>
        <w:t>et al.</w:t>
      </w:r>
      <w:r w:rsidRPr="00923071">
        <w:rPr>
          <w:rFonts w:ascii="Calibri" w:hAnsi="Calibri" w:cs="Times New Roman"/>
          <w:noProof/>
          <w:szCs w:val="24"/>
        </w:rPr>
        <w:t xml:space="preserve"> The Intrinsic Estimator for Age‐Period‐Cohort Analysis: What It Is and How to Use It. </w:t>
      </w:r>
      <w:r w:rsidRPr="00923071">
        <w:rPr>
          <w:rFonts w:ascii="Calibri" w:hAnsi="Calibri" w:cs="Times New Roman"/>
          <w:i/>
          <w:iCs/>
          <w:noProof/>
          <w:szCs w:val="24"/>
        </w:rPr>
        <w:t>Am J Sociol</w:t>
      </w:r>
      <w:r w:rsidRPr="00923071">
        <w:rPr>
          <w:rFonts w:ascii="Calibri" w:hAnsi="Calibri" w:cs="Times New Roman"/>
          <w:noProof/>
          <w:szCs w:val="24"/>
        </w:rPr>
        <w:t xml:space="preserve"> 2008;</w:t>
      </w:r>
      <w:r w:rsidRPr="00923071">
        <w:rPr>
          <w:rFonts w:ascii="Calibri" w:hAnsi="Calibri" w:cs="Times New Roman"/>
          <w:b/>
          <w:bCs/>
          <w:noProof/>
          <w:szCs w:val="24"/>
        </w:rPr>
        <w:t>113</w:t>
      </w:r>
      <w:r w:rsidRPr="00923071">
        <w:rPr>
          <w:rFonts w:ascii="Calibri" w:hAnsi="Calibri" w:cs="Times New Roman"/>
          <w:noProof/>
          <w:szCs w:val="24"/>
        </w:rPr>
        <w:t>:1697–736. doi:10.1086/587154</w:t>
      </w:r>
    </w:p>
    <w:p w14:paraId="269565F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32 </w:t>
      </w:r>
      <w:r w:rsidRPr="00923071">
        <w:rPr>
          <w:rFonts w:ascii="Calibri" w:hAnsi="Calibri" w:cs="Times New Roman"/>
          <w:noProof/>
          <w:szCs w:val="24"/>
        </w:rPr>
        <w:tab/>
        <w:t>Yang Y. Bayesian inference for hierarchical age-period-cohort models of repeated cross-section survey data. Sociol. Methodol. 2006;</w:t>
      </w:r>
      <w:r w:rsidRPr="00923071">
        <w:rPr>
          <w:rFonts w:ascii="Calibri" w:hAnsi="Calibri" w:cs="Times New Roman"/>
          <w:b/>
          <w:bCs/>
          <w:noProof/>
          <w:szCs w:val="24"/>
        </w:rPr>
        <w:t>36</w:t>
      </w:r>
      <w:r w:rsidRPr="00923071">
        <w:rPr>
          <w:rFonts w:ascii="Calibri" w:hAnsi="Calibri" w:cs="Times New Roman"/>
          <w:noProof/>
          <w:szCs w:val="24"/>
        </w:rPr>
        <w:t>:39–74. doi:10.1111/j.1467-9531.2006.00174.x</w:t>
      </w:r>
    </w:p>
    <w:p w14:paraId="4C745EA9"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33 </w:t>
      </w:r>
      <w:r w:rsidRPr="00923071">
        <w:rPr>
          <w:rFonts w:ascii="Calibri" w:hAnsi="Calibri" w:cs="Times New Roman"/>
          <w:noProof/>
          <w:szCs w:val="24"/>
        </w:rPr>
        <w:tab/>
        <w:t xml:space="preserve">Yang Y, Land KC. Age-Period-Cohort Analysis of Repeated Cross-Section Surveys: Fixed or Random Effects? </w:t>
      </w:r>
      <w:r w:rsidRPr="00923071">
        <w:rPr>
          <w:rFonts w:ascii="Calibri" w:hAnsi="Calibri" w:cs="Times New Roman"/>
          <w:i/>
          <w:iCs/>
          <w:noProof/>
          <w:szCs w:val="24"/>
        </w:rPr>
        <w:t>Sociol Methods Res</w:t>
      </w:r>
      <w:r w:rsidRPr="00923071">
        <w:rPr>
          <w:rFonts w:ascii="Calibri" w:hAnsi="Calibri" w:cs="Times New Roman"/>
          <w:noProof/>
          <w:szCs w:val="24"/>
        </w:rPr>
        <w:t xml:space="preserve"> 2008;</w:t>
      </w:r>
      <w:r w:rsidRPr="00923071">
        <w:rPr>
          <w:rFonts w:ascii="Calibri" w:hAnsi="Calibri" w:cs="Times New Roman"/>
          <w:b/>
          <w:bCs/>
          <w:noProof/>
          <w:szCs w:val="24"/>
        </w:rPr>
        <w:t>36</w:t>
      </w:r>
      <w:r w:rsidRPr="00923071">
        <w:rPr>
          <w:rFonts w:ascii="Calibri" w:hAnsi="Calibri" w:cs="Times New Roman"/>
          <w:noProof/>
          <w:szCs w:val="24"/>
        </w:rPr>
        <w:t>:297–326. doi:10.1177/0049124106292360</w:t>
      </w:r>
    </w:p>
    <w:p w14:paraId="27605542"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34 </w:t>
      </w:r>
      <w:r w:rsidRPr="00923071">
        <w:rPr>
          <w:rFonts w:ascii="Calibri" w:hAnsi="Calibri" w:cs="Times New Roman"/>
          <w:noProof/>
          <w:szCs w:val="24"/>
        </w:rPr>
        <w:tab/>
        <w:t xml:space="preserve">Bell A, Jones K. Another ‘futile quest’? A simulation study of Yang and Land’s hierarchical age-period-cohort model. </w:t>
      </w:r>
      <w:r w:rsidRPr="00923071">
        <w:rPr>
          <w:rFonts w:ascii="Calibri" w:hAnsi="Calibri" w:cs="Times New Roman"/>
          <w:i/>
          <w:iCs/>
          <w:noProof/>
          <w:szCs w:val="24"/>
        </w:rPr>
        <w:t>Demogr Res</w:t>
      </w:r>
      <w:r w:rsidRPr="00923071">
        <w:rPr>
          <w:rFonts w:ascii="Calibri" w:hAnsi="Calibri" w:cs="Times New Roman"/>
          <w:noProof/>
          <w:szCs w:val="24"/>
        </w:rPr>
        <w:t xml:space="preserve"> 2014;</w:t>
      </w:r>
      <w:r w:rsidRPr="00923071">
        <w:rPr>
          <w:rFonts w:ascii="Calibri" w:hAnsi="Calibri" w:cs="Times New Roman"/>
          <w:b/>
          <w:bCs/>
          <w:noProof/>
          <w:szCs w:val="24"/>
        </w:rPr>
        <w:t>30</w:t>
      </w:r>
      <w:r w:rsidRPr="00923071">
        <w:rPr>
          <w:rFonts w:ascii="Calibri" w:hAnsi="Calibri" w:cs="Times New Roman"/>
          <w:noProof/>
          <w:szCs w:val="24"/>
        </w:rPr>
        <w:t>:333–60. doi:10.4054/DemRes.2014.30.11</w:t>
      </w:r>
    </w:p>
    <w:p w14:paraId="35B392F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35 </w:t>
      </w:r>
      <w:r w:rsidRPr="00923071">
        <w:rPr>
          <w:rFonts w:ascii="Calibri" w:hAnsi="Calibri" w:cs="Times New Roman"/>
          <w:noProof/>
          <w:szCs w:val="24"/>
        </w:rPr>
        <w:tab/>
        <w:t>Bell A, Jones K. The impossibility of separating age, period and cohort effects. Soc. Sci. Med. 2013;</w:t>
      </w:r>
      <w:r w:rsidRPr="00923071">
        <w:rPr>
          <w:rFonts w:ascii="Calibri" w:hAnsi="Calibri" w:cs="Times New Roman"/>
          <w:b/>
          <w:bCs/>
          <w:noProof/>
          <w:szCs w:val="24"/>
        </w:rPr>
        <w:t>93</w:t>
      </w:r>
      <w:r w:rsidRPr="00923071">
        <w:rPr>
          <w:rFonts w:ascii="Calibri" w:hAnsi="Calibri" w:cs="Times New Roman"/>
          <w:noProof/>
          <w:szCs w:val="24"/>
        </w:rPr>
        <w:t>:163–5. doi:10.1016/j.socscimed.2013.04.029</w:t>
      </w:r>
    </w:p>
    <w:p w14:paraId="451A5E0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36 </w:t>
      </w:r>
      <w:r w:rsidRPr="00923071">
        <w:rPr>
          <w:rFonts w:ascii="Calibri" w:hAnsi="Calibri" w:cs="Times New Roman"/>
          <w:noProof/>
          <w:szCs w:val="24"/>
        </w:rPr>
        <w:tab/>
        <w:t xml:space="preserve">Reither EN, Masters RK, Yang YC, </w:t>
      </w:r>
      <w:r w:rsidRPr="00923071">
        <w:rPr>
          <w:rFonts w:ascii="Calibri" w:hAnsi="Calibri" w:cs="Times New Roman"/>
          <w:i/>
          <w:iCs/>
          <w:noProof/>
          <w:szCs w:val="24"/>
        </w:rPr>
        <w:t>et al.</w:t>
      </w:r>
      <w:r w:rsidRPr="00923071">
        <w:rPr>
          <w:rFonts w:ascii="Calibri" w:hAnsi="Calibri" w:cs="Times New Roman"/>
          <w:noProof/>
          <w:szCs w:val="24"/>
        </w:rPr>
        <w:t xml:space="preserve"> Should age-period-cohort studies return to the methodologies of the 1970s? </w:t>
      </w:r>
      <w:r w:rsidRPr="00923071">
        <w:rPr>
          <w:rFonts w:ascii="Calibri" w:hAnsi="Calibri" w:cs="Times New Roman"/>
          <w:i/>
          <w:iCs/>
          <w:noProof/>
          <w:szCs w:val="24"/>
        </w:rPr>
        <w:t>Soc Sci Med</w:t>
      </w:r>
      <w:r w:rsidRPr="00923071">
        <w:rPr>
          <w:rFonts w:ascii="Calibri" w:hAnsi="Calibri" w:cs="Times New Roman"/>
          <w:noProof/>
          <w:szCs w:val="24"/>
        </w:rPr>
        <w:t xml:space="preserve"> 2015;</w:t>
      </w:r>
      <w:r w:rsidRPr="00923071">
        <w:rPr>
          <w:rFonts w:ascii="Calibri" w:hAnsi="Calibri" w:cs="Times New Roman"/>
          <w:b/>
          <w:bCs/>
          <w:noProof/>
          <w:szCs w:val="24"/>
        </w:rPr>
        <w:t>128</w:t>
      </w:r>
      <w:r w:rsidRPr="00923071">
        <w:rPr>
          <w:rFonts w:ascii="Calibri" w:hAnsi="Calibri" w:cs="Times New Roman"/>
          <w:noProof/>
          <w:szCs w:val="24"/>
        </w:rPr>
        <w:t>:356–65. doi:10.1016/j.socscimed.2015.01.011</w:t>
      </w:r>
    </w:p>
    <w:p w14:paraId="1F96314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37 </w:t>
      </w:r>
      <w:r w:rsidRPr="00923071">
        <w:rPr>
          <w:rFonts w:ascii="Calibri" w:hAnsi="Calibri" w:cs="Times New Roman"/>
          <w:noProof/>
          <w:szCs w:val="24"/>
        </w:rPr>
        <w:tab/>
        <w:t xml:space="preserve">Bell A, Jones K. Should age-period-cohort analysts accept innovation without scrutiny? A response to Reither, Masters, Yang, Powers, Zheng and Land. </w:t>
      </w:r>
      <w:r w:rsidRPr="00923071">
        <w:rPr>
          <w:rFonts w:ascii="Calibri" w:hAnsi="Calibri" w:cs="Times New Roman"/>
          <w:i/>
          <w:iCs/>
          <w:noProof/>
          <w:szCs w:val="24"/>
        </w:rPr>
        <w:t>Soc Sci Med</w:t>
      </w:r>
      <w:r w:rsidRPr="00923071">
        <w:rPr>
          <w:rFonts w:ascii="Calibri" w:hAnsi="Calibri" w:cs="Times New Roman"/>
          <w:noProof/>
          <w:szCs w:val="24"/>
        </w:rPr>
        <w:t xml:space="preserve"> 2015;</w:t>
      </w:r>
      <w:r w:rsidRPr="00923071">
        <w:rPr>
          <w:rFonts w:ascii="Calibri" w:hAnsi="Calibri" w:cs="Times New Roman"/>
          <w:b/>
          <w:bCs/>
          <w:noProof/>
          <w:szCs w:val="24"/>
        </w:rPr>
        <w:t>128</w:t>
      </w:r>
      <w:r w:rsidRPr="00923071">
        <w:rPr>
          <w:rFonts w:ascii="Calibri" w:hAnsi="Calibri" w:cs="Times New Roman"/>
          <w:noProof/>
          <w:szCs w:val="24"/>
        </w:rPr>
        <w:t>:331–3. doi:10.1016/j.socscimed.2015.01.040</w:t>
      </w:r>
    </w:p>
    <w:p w14:paraId="5FEC1DA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38 </w:t>
      </w:r>
      <w:r w:rsidRPr="00923071">
        <w:rPr>
          <w:rFonts w:ascii="Calibri" w:hAnsi="Calibri" w:cs="Times New Roman"/>
          <w:noProof/>
          <w:szCs w:val="24"/>
        </w:rPr>
        <w:tab/>
        <w:t xml:space="preserve">Wilmoth JR. Age-Period-Cohort Models in Demography. In: Caselli G, Vallin J, Wunsch G, eds. </w:t>
      </w:r>
      <w:r w:rsidRPr="00923071">
        <w:rPr>
          <w:rFonts w:ascii="Calibri" w:hAnsi="Calibri" w:cs="Times New Roman"/>
          <w:i/>
          <w:iCs/>
          <w:noProof/>
          <w:szCs w:val="24"/>
        </w:rPr>
        <w:t>Demography: Analysis and Synthesis</w:t>
      </w:r>
      <w:r w:rsidRPr="00923071">
        <w:rPr>
          <w:rFonts w:ascii="Calibri" w:hAnsi="Calibri" w:cs="Times New Roman"/>
          <w:noProof/>
          <w:szCs w:val="24"/>
        </w:rPr>
        <w:t xml:space="preserve">. Burlington, MA: : Academic Press 2006. </w:t>
      </w:r>
    </w:p>
    <w:p w14:paraId="003A220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39 </w:t>
      </w:r>
      <w:r w:rsidRPr="00923071">
        <w:rPr>
          <w:rFonts w:ascii="Calibri" w:hAnsi="Calibri" w:cs="Times New Roman"/>
          <w:noProof/>
          <w:szCs w:val="24"/>
        </w:rPr>
        <w:tab/>
        <w:t xml:space="preserve">Gompertz B. On the Nature of the Function Expressive of the Law of Human Mortality, and on a New Mode of Determining the Value of Life Contingencies. </w:t>
      </w:r>
      <w:r w:rsidRPr="00923071">
        <w:rPr>
          <w:rFonts w:ascii="Calibri" w:hAnsi="Calibri" w:cs="Times New Roman"/>
          <w:i/>
          <w:iCs/>
          <w:noProof/>
          <w:szCs w:val="24"/>
        </w:rPr>
        <w:t>Philos Trans R Soc London</w:t>
      </w:r>
      <w:r w:rsidRPr="00923071">
        <w:rPr>
          <w:rFonts w:ascii="Calibri" w:hAnsi="Calibri" w:cs="Times New Roman"/>
          <w:noProof/>
          <w:szCs w:val="24"/>
        </w:rPr>
        <w:t xml:space="preserve"> 1825;</w:t>
      </w:r>
      <w:r w:rsidRPr="00923071">
        <w:rPr>
          <w:rFonts w:ascii="Calibri" w:hAnsi="Calibri" w:cs="Times New Roman"/>
          <w:b/>
          <w:bCs/>
          <w:noProof/>
          <w:szCs w:val="24"/>
        </w:rPr>
        <w:t>115</w:t>
      </w:r>
      <w:r w:rsidRPr="00923071">
        <w:rPr>
          <w:rFonts w:ascii="Calibri" w:hAnsi="Calibri" w:cs="Times New Roman"/>
          <w:noProof/>
          <w:szCs w:val="24"/>
        </w:rPr>
        <w:t>:513–83. doi:10.1098/rstl.1825.0026</w:t>
      </w:r>
    </w:p>
    <w:p w14:paraId="51382D4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40 </w:t>
      </w:r>
      <w:r w:rsidRPr="00923071">
        <w:rPr>
          <w:rFonts w:ascii="Calibri" w:hAnsi="Calibri" w:cs="Times New Roman"/>
          <w:noProof/>
          <w:szCs w:val="24"/>
        </w:rPr>
        <w:tab/>
        <w:t xml:space="preserve">King G, Tomz M, Wittenberg J. Making the Most of Statistical Analyses: Improving Interpretation and Presentation. </w:t>
      </w:r>
      <w:r w:rsidRPr="00923071">
        <w:rPr>
          <w:rFonts w:ascii="Calibri" w:hAnsi="Calibri" w:cs="Times New Roman"/>
          <w:i/>
          <w:iCs/>
          <w:noProof/>
          <w:szCs w:val="24"/>
        </w:rPr>
        <w:t>Am J Pol Sci</w:t>
      </w:r>
      <w:r w:rsidRPr="00923071">
        <w:rPr>
          <w:rFonts w:ascii="Calibri" w:hAnsi="Calibri" w:cs="Times New Roman"/>
          <w:noProof/>
          <w:szCs w:val="24"/>
        </w:rPr>
        <w:t xml:space="preserve"> 2000;</w:t>
      </w:r>
      <w:r w:rsidRPr="00923071">
        <w:rPr>
          <w:rFonts w:ascii="Calibri" w:hAnsi="Calibri" w:cs="Times New Roman"/>
          <w:b/>
          <w:bCs/>
          <w:noProof/>
          <w:szCs w:val="24"/>
        </w:rPr>
        <w:t>44</w:t>
      </w:r>
      <w:r w:rsidRPr="00923071">
        <w:rPr>
          <w:rFonts w:ascii="Calibri" w:hAnsi="Calibri" w:cs="Times New Roman"/>
          <w:noProof/>
          <w:szCs w:val="24"/>
        </w:rPr>
        <w:t>:341–55.</w:t>
      </w:r>
    </w:p>
    <w:p w14:paraId="732DC24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41 </w:t>
      </w:r>
      <w:r w:rsidRPr="00923071">
        <w:rPr>
          <w:rFonts w:ascii="Calibri" w:hAnsi="Calibri" w:cs="Times New Roman"/>
          <w:noProof/>
          <w:szCs w:val="24"/>
        </w:rPr>
        <w:tab/>
        <w:t xml:space="preserve">Claxton K, Sculpher M, McCabe C, </w:t>
      </w:r>
      <w:r w:rsidRPr="00923071">
        <w:rPr>
          <w:rFonts w:ascii="Calibri" w:hAnsi="Calibri" w:cs="Times New Roman"/>
          <w:i/>
          <w:iCs/>
          <w:noProof/>
          <w:szCs w:val="24"/>
        </w:rPr>
        <w:t>et al.</w:t>
      </w:r>
      <w:r w:rsidRPr="00923071">
        <w:rPr>
          <w:rFonts w:ascii="Calibri" w:hAnsi="Calibri" w:cs="Times New Roman"/>
          <w:noProof/>
          <w:szCs w:val="24"/>
        </w:rPr>
        <w:t xml:space="preserve"> Probabilistic sensitivity analysis for NICE technology assessment: not an optional extra. </w:t>
      </w:r>
      <w:r w:rsidRPr="00923071">
        <w:rPr>
          <w:rFonts w:ascii="Calibri" w:hAnsi="Calibri" w:cs="Times New Roman"/>
          <w:i/>
          <w:iCs/>
          <w:noProof/>
          <w:szCs w:val="24"/>
        </w:rPr>
        <w:t>Health Econ</w:t>
      </w:r>
      <w:r w:rsidRPr="00923071">
        <w:rPr>
          <w:rFonts w:ascii="Calibri" w:hAnsi="Calibri" w:cs="Times New Roman"/>
          <w:noProof/>
          <w:szCs w:val="24"/>
        </w:rPr>
        <w:t xml:space="preserve"> 2005;</w:t>
      </w:r>
      <w:r w:rsidRPr="00923071">
        <w:rPr>
          <w:rFonts w:ascii="Calibri" w:hAnsi="Calibri" w:cs="Times New Roman"/>
          <w:b/>
          <w:bCs/>
          <w:noProof/>
          <w:szCs w:val="24"/>
        </w:rPr>
        <w:t>14</w:t>
      </w:r>
      <w:r w:rsidRPr="00923071">
        <w:rPr>
          <w:rFonts w:ascii="Calibri" w:hAnsi="Calibri" w:cs="Times New Roman"/>
          <w:noProof/>
          <w:szCs w:val="24"/>
        </w:rPr>
        <w:t>:339–47. doi:10.1002/hec.985</w:t>
      </w:r>
    </w:p>
    <w:p w14:paraId="3D82081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42 </w:t>
      </w:r>
      <w:r w:rsidRPr="00923071">
        <w:rPr>
          <w:rFonts w:ascii="Calibri" w:hAnsi="Calibri" w:cs="Times New Roman"/>
          <w:noProof/>
          <w:szCs w:val="24"/>
        </w:rPr>
        <w:tab/>
        <w:t xml:space="preserve">Dibben C, Popham F. Are health inequalities evident at all ages? An ecological study of English mortality records. </w:t>
      </w:r>
      <w:r w:rsidRPr="00923071">
        <w:rPr>
          <w:rFonts w:ascii="Calibri" w:hAnsi="Calibri" w:cs="Times New Roman"/>
          <w:i/>
          <w:iCs/>
          <w:noProof/>
          <w:szCs w:val="24"/>
        </w:rPr>
        <w:t>Eur J Public Health</w:t>
      </w:r>
      <w:r w:rsidRPr="00923071">
        <w:rPr>
          <w:rFonts w:ascii="Calibri" w:hAnsi="Calibri" w:cs="Times New Roman"/>
          <w:noProof/>
          <w:szCs w:val="24"/>
        </w:rPr>
        <w:t xml:space="preserve"> 2013;</w:t>
      </w:r>
      <w:r w:rsidRPr="00923071">
        <w:rPr>
          <w:rFonts w:ascii="Calibri" w:hAnsi="Calibri" w:cs="Times New Roman"/>
          <w:b/>
          <w:bCs/>
          <w:noProof/>
          <w:szCs w:val="24"/>
        </w:rPr>
        <w:t>23</w:t>
      </w:r>
      <w:r w:rsidRPr="00923071">
        <w:rPr>
          <w:rFonts w:ascii="Calibri" w:hAnsi="Calibri" w:cs="Times New Roman"/>
          <w:noProof/>
          <w:szCs w:val="24"/>
        </w:rPr>
        <w:t>:39–45. doi:10.1093/eurpub/cks019</w:t>
      </w:r>
    </w:p>
    <w:p w14:paraId="407D112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43 </w:t>
      </w:r>
      <w:r w:rsidRPr="00923071">
        <w:rPr>
          <w:rFonts w:ascii="Calibri" w:hAnsi="Calibri" w:cs="Times New Roman"/>
          <w:noProof/>
          <w:szCs w:val="24"/>
        </w:rPr>
        <w:tab/>
        <w:t xml:space="preserve">Vallejo-Torres L, Hale D, Morris S, </w:t>
      </w:r>
      <w:r w:rsidRPr="00923071">
        <w:rPr>
          <w:rFonts w:ascii="Calibri" w:hAnsi="Calibri" w:cs="Times New Roman"/>
          <w:i/>
          <w:iCs/>
          <w:noProof/>
          <w:szCs w:val="24"/>
        </w:rPr>
        <w:t>et al.</w:t>
      </w:r>
      <w:r w:rsidRPr="00923071">
        <w:rPr>
          <w:rFonts w:ascii="Calibri" w:hAnsi="Calibri" w:cs="Times New Roman"/>
          <w:noProof/>
          <w:szCs w:val="24"/>
        </w:rPr>
        <w:t xml:space="preserve"> Income-related inequality in health and health-related behaviour: exploring the equalisation hypothesis. </w:t>
      </w:r>
      <w:r w:rsidRPr="00923071">
        <w:rPr>
          <w:rFonts w:ascii="Calibri" w:hAnsi="Calibri" w:cs="Times New Roman"/>
          <w:i/>
          <w:iCs/>
          <w:noProof/>
          <w:szCs w:val="24"/>
        </w:rPr>
        <w:t>J Epidemiol Community Health</w:t>
      </w:r>
      <w:r w:rsidRPr="00923071">
        <w:rPr>
          <w:rFonts w:ascii="Calibri" w:hAnsi="Calibri" w:cs="Times New Roman"/>
          <w:noProof/>
          <w:szCs w:val="24"/>
        </w:rPr>
        <w:t xml:space="preserve"> 2014;</w:t>
      </w:r>
      <w:r w:rsidRPr="00923071">
        <w:rPr>
          <w:rFonts w:ascii="Calibri" w:hAnsi="Calibri" w:cs="Times New Roman"/>
          <w:b/>
          <w:bCs/>
          <w:noProof/>
          <w:szCs w:val="24"/>
        </w:rPr>
        <w:t>68</w:t>
      </w:r>
      <w:r w:rsidRPr="00923071">
        <w:rPr>
          <w:rFonts w:ascii="Calibri" w:hAnsi="Calibri" w:cs="Times New Roman"/>
          <w:noProof/>
          <w:szCs w:val="24"/>
        </w:rPr>
        <w:t>:615–21. doi:10.1136/jech-2013-203306</w:t>
      </w:r>
    </w:p>
    <w:p w14:paraId="1906F05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44 </w:t>
      </w:r>
      <w:r w:rsidRPr="00923071">
        <w:rPr>
          <w:rFonts w:ascii="Calibri" w:hAnsi="Calibri" w:cs="Times New Roman"/>
          <w:noProof/>
          <w:szCs w:val="24"/>
        </w:rPr>
        <w:tab/>
        <w:t xml:space="preserve">Vanderbloemen L, Minton J, Dorling D. Visualizing sex differences in mortality, USA, 1933-2010. </w:t>
      </w:r>
      <w:r w:rsidRPr="00923071">
        <w:rPr>
          <w:rFonts w:ascii="Calibri" w:hAnsi="Calibri" w:cs="Times New Roman"/>
          <w:i/>
          <w:iCs/>
          <w:noProof/>
          <w:szCs w:val="24"/>
        </w:rPr>
        <w:t>J Epidemiol Community Heal</w:t>
      </w:r>
    </w:p>
    <w:p w14:paraId="3A3FDD4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45 </w:t>
      </w:r>
      <w:r w:rsidRPr="00923071">
        <w:rPr>
          <w:rFonts w:ascii="Calibri" w:hAnsi="Calibri" w:cs="Times New Roman"/>
          <w:noProof/>
          <w:szCs w:val="24"/>
        </w:rPr>
        <w:tab/>
        <w:t xml:space="preserve">Newton JN, Briggs ADM, Murray CJL, </w:t>
      </w:r>
      <w:r w:rsidRPr="00923071">
        <w:rPr>
          <w:rFonts w:ascii="Calibri" w:hAnsi="Calibri" w:cs="Times New Roman"/>
          <w:i/>
          <w:iCs/>
          <w:noProof/>
          <w:szCs w:val="24"/>
        </w:rPr>
        <w:t>et al.</w:t>
      </w:r>
      <w:r w:rsidRPr="00923071">
        <w:rPr>
          <w:rFonts w:ascii="Calibri" w:hAnsi="Calibri" w:cs="Times New Roman"/>
          <w:noProof/>
          <w:szCs w:val="24"/>
        </w:rPr>
        <w:t xml:space="preserve"> Changes in health in England, with analysis by English regions and areas of deprivation, 1990–2013. </w:t>
      </w:r>
      <w:r w:rsidRPr="00923071">
        <w:rPr>
          <w:rFonts w:ascii="Calibri" w:hAnsi="Calibri" w:cs="Times New Roman"/>
          <w:i/>
          <w:iCs/>
          <w:noProof/>
          <w:szCs w:val="24"/>
        </w:rPr>
        <w:t>Lancet</w:t>
      </w:r>
      <w:r w:rsidRPr="00923071">
        <w:rPr>
          <w:rFonts w:ascii="Calibri" w:hAnsi="Calibri" w:cs="Times New Roman"/>
          <w:noProof/>
          <w:szCs w:val="24"/>
        </w:rPr>
        <w:t xml:space="preserve"> Published Online First: 2015. doi:10.1016/S0140-6736(15)00195-6</w:t>
      </w:r>
    </w:p>
    <w:p w14:paraId="3F19B1AF"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46 </w:t>
      </w:r>
      <w:r w:rsidRPr="00923071">
        <w:rPr>
          <w:rFonts w:ascii="Calibri" w:hAnsi="Calibri" w:cs="Times New Roman"/>
          <w:noProof/>
          <w:szCs w:val="24"/>
        </w:rPr>
        <w:tab/>
        <w:t xml:space="preserve">Dorling D. Brexit: the decision of a divided country. </w:t>
      </w:r>
      <w:r w:rsidRPr="00923071">
        <w:rPr>
          <w:rFonts w:ascii="Calibri" w:hAnsi="Calibri" w:cs="Times New Roman"/>
          <w:i/>
          <w:iCs/>
          <w:noProof/>
          <w:szCs w:val="24"/>
        </w:rPr>
        <w:t>BMJ</w:t>
      </w:r>
      <w:r w:rsidRPr="00923071">
        <w:rPr>
          <w:rFonts w:ascii="Calibri" w:hAnsi="Calibri" w:cs="Times New Roman"/>
          <w:noProof/>
          <w:szCs w:val="24"/>
        </w:rPr>
        <w:t xml:space="preserve"> 2016;:i3697. doi:10.1136/bmj.i3697</w:t>
      </w:r>
    </w:p>
    <w:p w14:paraId="57C250D4"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47 </w:t>
      </w:r>
      <w:r w:rsidRPr="00923071">
        <w:rPr>
          <w:rFonts w:ascii="Calibri" w:hAnsi="Calibri" w:cs="Times New Roman"/>
          <w:noProof/>
          <w:szCs w:val="24"/>
        </w:rPr>
        <w:tab/>
        <w:t>ONS. Measuring National Well-being: Domains and Measures. https://www.ons.gov.uk/peoplepopulationandcommunity/wellbeing/datasets/measuringnationalwellbeingdomainsandmeasures</w:t>
      </w:r>
    </w:p>
    <w:p w14:paraId="54A3AF14"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lastRenderedPageBreak/>
        <w:t xml:space="preserve">48 </w:t>
      </w:r>
      <w:r w:rsidRPr="00923071">
        <w:rPr>
          <w:rFonts w:ascii="Calibri" w:hAnsi="Calibri" w:cs="Times New Roman"/>
          <w:noProof/>
          <w:szCs w:val="24"/>
        </w:rPr>
        <w:tab/>
        <w:t>ONS. Measuring National well-being: Life in the UK: 2016. http://www.ons.gov.uk/peoplepopulationandcommunity/wellbeing/articles/measuringnationalwellbeing/2016</w:t>
      </w:r>
    </w:p>
    <w:p w14:paraId="268078D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49 </w:t>
      </w:r>
      <w:r w:rsidRPr="00923071">
        <w:rPr>
          <w:rFonts w:ascii="Calibri" w:hAnsi="Calibri" w:cs="Times New Roman"/>
          <w:noProof/>
          <w:szCs w:val="24"/>
        </w:rPr>
        <w:tab/>
        <w:t xml:space="preserve">Catalano R, Goldman-Mellor S, Saxton K, </w:t>
      </w:r>
      <w:r w:rsidRPr="00923071">
        <w:rPr>
          <w:rFonts w:ascii="Calibri" w:hAnsi="Calibri" w:cs="Times New Roman"/>
          <w:i/>
          <w:iCs/>
          <w:noProof/>
          <w:szCs w:val="24"/>
        </w:rPr>
        <w:t>et al.</w:t>
      </w:r>
      <w:r w:rsidRPr="00923071">
        <w:rPr>
          <w:rFonts w:ascii="Calibri" w:hAnsi="Calibri" w:cs="Times New Roman"/>
          <w:noProof/>
          <w:szCs w:val="24"/>
        </w:rPr>
        <w:t xml:space="preserve"> The Health Effects of Economic Decline. </w:t>
      </w:r>
      <w:r w:rsidRPr="00923071">
        <w:rPr>
          <w:rFonts w:ascii="Calibri" w:hAnsi="Calibri" w:cs="Times New Roman"/>
          <w:i/>
          <w:iCs/>
          <w:noProof/>
          <w:szCs w:val="24"/>
        </w:rPr>
        <w:t>Annu Rev Public Health</w:t>
      </w:r>
      <w:r w:rsidRPr="00923071">
        <w:rPr>
          <w:rFonts w:ascii="Calibri" w:hAnsi="Calibri" w:cs="Times New Roman"/>
          <w:noProof/>
          <w:szCs w:val="24"/>
        </w:rPr>
        <w:t xml:space="preserve"> 2011;</w:t>
      </w:r>
      <w:r w:rsidRPr="00923071">
        <w:rPr>
          <w:rFonts w:ascii="Calibri" w:hAnsi="Calibri" w:cs="Times New Roman"/>
          <w:b/>
          <w:bCs/>
          <w:noProof/>
          <w:szCs w:val="24"/>
        </w:rPr>
        <w:t>32</w:t>
      </w:r>
      <w:r w:rsidRPr="00923071">
        <w:rPr>
          <w:rFonts w:ascii="Calibri" w:hAnsi="Calibri" w:cs="Times New Roman"/>
          <w:noProof/>
          <w:szCs w:val="24"/>
        </w:rPr>
        <w:t>:431–50. doi:10.1146/annurev-publhealth-031210-101146</w:t>
      </w:r>
    </w:p>
    <w:p w14:paraId="29A8C37F"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50 </w:t>
      </w:r>
      <w:r w:rsidRPr="00923071">
        <w:rPr>
          <w:rFonts w:ascii="Calibri" w:hAnsi="Calibri" w:cs="Times New Roman"/>
          <w:noProof/>
          <w:szCs w:val="24"/>
        </w:rPr>
        <w:tab/>
        <w:t xml:space="preserve">Lambie-Mumford H, Green MA. Austerity, welfare reform and the rising use of food banks by children in England and Wales. </w:t>
      </w:r>
      <w:r w:rsidRPr="00923071">
        <w:rPr>
          <w:rFonts w:ascii="Calibri" w:hAnsi="Calibri" w:cs="Times New Roman"/>
          <w:i/>
          <w:iCs/>
          <w:noProof/>
          <w:szCs w:val="24"/>
        </w:rPr>
        <w:t>Area</w:t>
      </w:r>
      <w:r w:rsidRPr="00923071">
        <w:rPr>
          <w:rFonts w:ascii="Calibri" w:hAnsi="Calibri" w:cs="Times New Roman"/>
          <w:noProof/>
          <w:szCs w:val="24"/>
        </w:rPr>
        <w:t xml:space="preserve"> 2015;:n/a – n/a. doi:10.1111/area.12233</w:t>
      </w:r>
    </w:p>
    <w:p w14:paraId="4A60AE7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51 </w:t>
      </w:r>
      <w:r w:rsidRPr="00923071">
        <w:rPr>
          <w:rFonts w:ascii="Calibri" w:hAnsi="Calibri" w:cs="Times New Roman"/>
          <w:noProof/>
          <w:szCs w:val="24"/>
        </w:rPr>
        <w:tab/>
        <w:t xml:space="preserve">Loopstra R, Reeves A, Stuckler D. Rising food insecurity in Europe. </w:t>
      </w:r>
      <w:r w:rsidRPr="00923071">
        <w:rPr>
          <w:rFonts w:ascii="Calibri" w:hAnsi="Calibri" w:cs="Times New Roman"/>
          <w:i/>
          <w:iCs/>
          <w:noProof/>
          <w:szCs w:val="24"/>
        </w:rPr>
        <w:t>Lancet</w:t>
      </w:r>
      <w:r w:rsidRPr="00923071">
        <w:rPr>
          <w:rFonts w:ascii="Calibri" w:hAnsi="Calibri" w:cs="Times New Roman"/>
          <w:noProof/>
          <w:szCs w:val="24"/>
        </w:rPr>
        <w:t xml:space="preserve"> 2015;</w:t>
      </w:r>
      <w:r w:rsidRPr="00923071">
        <w:rPr>
          <w:rFonts w:ascii="Calibri" w:hAnsi="Calibri" w:cs="Times New Roman"/>
          <w:b/>
          <w:bCs/>
          <w:noProof/>
          <w:szCs w:val="24"/>
        </w:rPr>
        <w:t>385</w:t>
      </w:r>
      <w:r w:rsidRPr="00923071">
        <w:rPr>
          <w:rFonts w:ascii="Calibri" w:hAnsi="Calibri" w:cs="Times New Roman"/>
          <w:noProof/>
          <w:szCs w:val="24"/>
        </w:rPr>
        <w:t>:2041. doi:10.1016/S0140-6736(15)60983-7</w:t>
      </w:r>
    </w:p>
    <w:p w14:paraId="7A12B29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52 </w:t>
      </w:r>
      <w:r w:rsidRPr="00923071">
        <w:rPr>
          <w:rFonts w:ascii="Calibri" w:hAnsi="Calibri" w:cs="Times New Roman"/>
          <w:noProof/>
          <w:szCs w:val="24"/>
        </w:rPr>
        <w:tab/>
        <w:t xml:space="preserve">Loopstra R, Reeves A, Taylor-Robinson D, </w:t>
      </w:r>
      <w:r w:rsidRPr="00923071">
        <w:rPr>
          <w:rFonts w:ascii="Calibri" w:hAnsi="Calibri" w:cs="Times New Roman"/>
          <w:i/>
          <w:iCs/>
          <w:noProof/>
          <w:szCs w:val="24"/>
        </w:rPr>
        <w:t>et al.</w:t>
      </w:r>
      <w:r w:rsidRPr="00923071">
        <w:rPr>
          <w:rFonts w:ascii="Calibri" w:hAnsi="Calibri" w:cs="Times New Roman"/>
          <w:noProof/>
          <w:szCs w:val="24"/>
        </w:rPr>
        <w:t xml:space="preserve"> Austerity, sanctions, and the rise of food banks in the UK. </w:t>
      </w:r>
      <w:r w:rsidRPr="00923071">
        <w:rPr>
          <w:rFonts w:ascii="Calibri" w:hAnsi="Calibri" w:cs="Times New Roman"/>
          <w:i/>
          <w:iCs/>
          <w:noProof/>
          <w:szCs w:val="24"/>
        </w:rPr>
        <w:t>Bmj</w:t>
      </w:r>
      <w:r w:rsidRPr="00923071">
        <w:rPr>
          <w:rFonts w:ascii="Calibri" w:hAnsi="Calibri" w:cs="Times New Roman"/>
          <w:noProof/>
          <w:szCs w:val="24"/>
        </w:rPr>
        <w:t xml:space="preserve"> 2015;</w:t>
      </w:r>
      <w:r w:rsidRPr="00923071">
        <w:rPr>
          <w:rFonts w:ascii="Calibri" w:hAnsi="Calibri" w:cs="Times New Roman"/>
          <w:b/>
          <w:bCs/>
          <w:noProof/>
          <w:szCs w:val="24"/>
        </w:rPr>
        <w:t>350</w:t>
      </w:r>
      <w:r w:rsidRPr="00923071">
        <w:rPr>
          <w:rFonts w:ascii="Calibri" w:hAnsi="Calibri" w:cs="Times New Roman"/>
          <w:noProof/>
          <w:szCs w:val="24"/>
        </w:rPr>
        <w:t>:h1775–h1775. doi:10.1136/bmj.h1775</w:t>
      </w:r>
    </w:p>
    <w:p w14:paraId="3A5A7279"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53 </w:t>
      </w:r>
      <w:r w:rsidRPr="00923071">
        <w:rPr>
          <w:rFonts w:ascii="Calibri" w:hAnsi="Calibri" w:cs="Times New Roman"/>
          <w:noProof/>
          <w:szCs w:val="24"/>
        </w:rPr>
        <w:tab/>
        <w:t>Thurley D. State Pension uprating - 2010 onwards. London: 2016. http://researchbriefings.files.parliament.uk/documents/SN05649/SN05649.pdf</w:t>
      </w:r>
    </w:p>
    <w:p w14:paraId="3AE64C2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54 </w:t>
      </w:r>
      <w:r w:rsidRPr="00923071">
        <w:rPr>
          <w:rFonts w:ascii="Calibri" w:hAnsi="Calibri" w:cs="Times New Roman"/>
          <w:noProof/>
          <w:szCs w:val="24"/>
        </w:rPr>
        <w:tab/>
        <w:t xml:space="preserve">Lafond S, Arora S, Charlesworth A, </w:t>
      </w:r>
      <w:r w:rsidRPr="00923071">
        <w:rPr>
          <w:rFonts w:ascii="Calibri" w:hAnsi="Calibri" w:cs="Times New Roman"/>
          <w:i/>
          <w:iCs/>
          <w:noProof/>
          <w:szCs w:val="24"/>
        </w:rPr>
        <w:t>et al.</w:t>
      </w:r>
      <w:r w:rsidRPr="00923071">
        <w:rPr>
          <w:rFonts w:ascii="Calibri" w:hAnsi="Calibri" w:cs="Times New Roman"/>
          <w:noProof/>
          <w:szCs w:val="24"/>
        </w:rPr>
        <w:t xml:space="preserve"> Into the red? The state of the NHS’ finances: An analysis of NHS expenditure between 2010 and 2014. 2014. http://www.nuffieldtrust.org.uk/sites/files/nuffield/publication/into-the-red-report.pdf</w:t>
      </w:r>
    </w:p>
    <w:p w14:paraId="3005010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55 </w:t>
      </w:r>
      <w:r w:rsidRPr="00923071">
        <w:rPr>
          <w:rFonts w:ascii="Calibri" w:hAnsi="Calibri" w:cs="Times New Roman"/>
          <w:noProof/>
          <w:szCs w:val="24"/>
        </w:rPr>
        <w:tab/>
        <w:t xml:space="preserve">Almond D, Mazumder B. The 1918 Influenza Pandemic and Subsequent Health Outcomes: An Analysis of SIPP Data. </w:t>
      </w:r>
      <w:r w:rsidRPr="00923071">
        <w:rPr>
          <w:rFonts w:ascii="Calibri" w:hAnsi="Calibri" w:cs="Times New Roman"/>
          <w:i/>
          <w:iCs/>
          <w:noProof/>
          <w:szCs w:val="24"/>
        </w:rPr>
        <w:t>Am Econ Rev</w:t>
      </w:r>
      <w:r w:rsidRPr="00923071">
        <w:rPr>
          <w:rFonts w:ascii="Calibri" w:hAnsi="Calibri" w:cs="Times New Roman"/>
          <w:noProof/>
          <w:szCs w:val="24"/>
        </w:rPr>
        <w:t xml:space="preserve"> 2005;</w:t>
      </w:r>
      <w:r w:rsidRPr="00923071">
        <w:rPr>
          <w:rFonts w:ascii="Calibri" w:hAnsi="Calibri" w:cs="Times New Roman"/>
          <w:b/>
          <w:bCs/>
          <w:noProof/>
          <w:szCs w:val="24"/>
        </w:rPr>
        <w:t>95</w:t>
      </w:r>
      <w:r w:rsidRPr="00923071">
        <w:rPr>
          <w:rFonts w:ascii="Calibri" w:hAnsi="Calibri" w:cs="Times New Roman"/>
          <w:noProof/>
          <w:szCs w:val="24"/>
        </w:rPr>
        <w:t>:258–62. doi:10.1257/000282805774669943</w:t>
      </w:r>
    </w:p>
    <w:p w14:paraId="4B049F7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56 </w:t>
      </w:r>
      <w:r w:rsidRPr="00923071">
        <w:rPr>
          <w:rFonts w:ascii="Calibri" w:hAnsi="Calibri" w:cs="Times New Roman"/>
          <w:noProof/>
          <w:szCs w:val="24"/>
        </w:rPr>
        <w:tab/>
        <w:t xml:space="preserve">Almond D. Is the 1918 Influenza Pandemic Over? Long‐Term Effects of In Utero Influenza Exposure in the Post‐1940 U.S. Population. </w:t>
      </w:r>
      <w:r w:rsidRPr="00923071">
        <w:rPr>
          <w:rFonts w:ascii="Calibri" w:hAnsi="Calibri" w:cs="Times New Roman"/>
          <w:i/>
          <w:iCs/>
          <w:noProof/>
          <w:szCs w:val="24"/>
        </w:rPr>
        <w:t>J Polit Econ</w:t>
      </w:r>
      <w:r w:rsidRPr="00923071">
        <w:rPr>
          <w:rFonts w:ascii="Calibri" w:hAnsi="Calibri" w:cs="Times New Roman"/>
          <w:noProof/>
          <w:szCs w:val="24"/>
        </w:rPr>
        <w:t xml:space="preserve"> 2006;</w:t>
      </w:r>
      <w:r w:rsidRPr="00923071">
        <w:rPr>
          <w:rFonts w:ascii="Calibri" w:hAnsi="Calibri" w:cs="Times New Roman"/>
          <w:b/>
          <w:bCs/>
          <w:noProof/>
          <w:szCs w:val="24"/>
        </w:rPr>
        <w:t>114</w:t>
      </w:r>
      <w:r w:rsidRPr="00923071">
        <w:rPr>
          <w:rFonts w:ascii="Calibri" w:hAnsi="Calibri" w:cs="Times New Roman"/>
          <w:noProof/>
          <w:szCs w:val="24"/>
        </w:rPr>
        <w:t>:672–712. doi:10.1086/507154</w:t>
      </w:r>
    </w:p>
    <w:p w14:paraId="0B65733E"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57 </w:t>
      </w:r>
      <w:r w:rsidRPr="00923071">
        <w:rPr>
          <w:rFonts w:ascii="Calibri" w:hAnsi="Calibri" w:cs="Times New Roman"/>
          <w:noProof/>
          <w:szCs w:val="24"/>
        </w:rPr>
        <w:tab/>
        <w:t xml:space="preserve">Barker DJP. The Developmental Origins of Adult Disease. </w:t>
      </w:r>
      <w:r w:rsidRPr="00923071">
        <w:rPr>
          <w:rFonts w:ascii="Calibri" w:hAnsi="Calibri" w:cs="Times New Roman"/>
          <w:i/>
          <w:iCs/>
          <w:noProof/>
          <w:szCs w:val="24"/>
        </w:rPr>
        <w:t>J Am Coll Nutr</w:t>
      </w:r>
      <w:r w:rsidRPr="00923071">
        <w:rPr>
          <w:rFonts w:ascii="Calibri" w:hAnsi="Calibri" w:cs="Times New Roman"/>
          <w:noProof/>
          <w:szCs w:val="24"/>
        </w:rPr>
        <w:t xml:space="preserve"> 2004;</w:t>
      </w:r>
      <w:r w:rsidRPr="00923071">
        <w:rPr>
          <w:rFonts w:ascii="Calibri" w:hAnsi="Calibri" w:cs="Times New Roman"/>
          <w:b/>
          <w:bCs/>
          <w:noProof/>
          <w:szCs w:val="24"/>
        </w:rPr>
        <w:t>23</w:t>
      </w:r>
      <w:r w:rsidRPr="00923071">
        <w:rPr>
          <w:rFonts w:ascii="Calibri" w:hAnsi="Calibri" w:cs="Times New Roman"/>
          <w:noProof/>
          <w:szCs w:val="24"/>
        </w:rPr>
        <w:t>:588S – 595S. doi:10.1080/07315724.2004.10719428</w:t>
      </w:r>
    </w:p>
    <w:p w14:paraId="4E02C60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58 </w:t>
      </w:r>
      <w:r w:rsidRPr="00923071">
        <w:rPr>
          <w:rFonts w:ascii="Calibri" w:hAnsi="Calibri" w:cs="Times New Roman"/>
          <w:noProof/>
          <w:szCs w:val="24"/>
        </w:rPr>
        <w:tab/>
        <w:t xml:space="preserve">Parkinson J, Minton J, Lewsey J, </w:t>
      </w:r>
      <w:r w:rsidRPr="00923071">
        <w:rPr>
          <w:rFonts w:ascii="Calibri" w:hAnsi="Calibri" w:cs="Times New Roman"/>
          <w:i/>
          <w:iCs/>
          <w:noProof/>
          <w:szCs w:val="24"/>
        </w:rPr>
        <w:t>et al.</w:t>
      </w:r>
      <w:r w:rsidRPr="00923071">
        <w:rPr>
          <w:rFonts w:ascii="Calibri" w:hAnsi="Calibri" w:cs="Times New Roman"/>
          <w:noProof/>
          <w:szCs w:val="24"/>
        </w:rPr>
        <w:t xml:space="preserve"> Recent cohort effects in suicide in Scotland: a legacy of the 1980s? </w:t>
      </w:r>
      <w:r w:rsidRPr="00923071">
        <w:rPr>
          <w:rFonts w:ascii="Calibri" w:hAnsi="Calibri" w:cs="Times New Roman"/>
          <w:i/>
          <w:iCs/>
          <w:noProof/>
          <w:szCs w:val="24"/>
        </w:rPr>
        <w:t>Under Rev</w:t>
      </w:r>
    </w:p>
    <w:p w14:paraId="5B74A0D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59 </w:t>
      </w:r>
      <w:r w:rsidRPr="00923071">
        <w:rPr>
          <w:rFonts w:ascii="Calibri" w:hAnsi="Calibri" w:cs="Times New Roman"/>
          <w:noProof/>
          <w:szCs w:val="24"/>
        </w:rPr>
        <w:tab/>
        <w:t xml:space="preserve">McCartney G, Bouttell J, Craig N, </w:t>
      </w:r>
      <w:r w:rsidRPr="00923071">
        <w:rPr>
          <w:rFonts w:ascii="Calibri" w:hAnsi="Calibri" w:cs="Times New Roman"/>
          <w:i/>
          <w:iCs/>
          <w:noProof/>
          <w:szCs w:val="24"/>
        </w:rPr>
        <w:t>et al.</w:t>
      </w:r>
      <w:r w:rsidRPr="00923071">
        <w:rPr>
          <w:rFonts w:ascii="Calibri" w:hAnsi="Calibri" w:cs="Times New Roman"/>
          <w:noProof/>
          <w:szCs w:val="24"/>
        </w:rPr>
        <w:t xml:space="preserve"> Explaining trends in alcohol-related harms in Scotland, 1991–2011 (I): the role of incomes, effects of socio-economic and political adversity and demographic change. </w:t>
      </w:r>
      <w:r w:rsidRPr="00923071">
        <w:rPr>
          <w:rFonts w:ascii="Calibri" w:hAnsi="Calibri" w:cs="Times New Roman"/>
          <w:i/>
          <w:iCs/>
          <w:noProof/>
          <w:szCs w:val="24"/>
        </w:rPr>
        <w:t>Public Health</w:t>
      </w:r>
      <w:r w:rsidRPr="00923071">
        <w:rPr>
          <w:rFonts w:ascii="Calibri" w:hAnsi="Calibri" w:cs="Times New Roman"/>
          <w:noProof/>
          <w:szCs w:val="24"/>
        </w:rPr>
        <w:t xml:space="preserve"> 2016;</w:t>
      </w:r>
      <w:r w:rsidRPr="00923071">
        <w:rPr>
          <w:rFonts w:ascii="Calibri" w:hAnsi="Calibri" w:cs="Times New Roman"/>
          <w:b/>
          <w:bCs/>
          <w:noProof/>
          <w:szCs w:val="24"/>
        </w:rPr>
        <w:t>132</w:t>
      </w:r>
      <w:r w:rsidRPr="00923071">
        <w:rPr>
          <w:rFonts w:ascii="Calibri" w:hAnsi="Calibri" w:cs="Times New Roman"/>
          <w:noProof/>
          <w:szCs w:val="24"/>
        </w:rPr>
        <w:t>:13–23. doi:10.1016/j.puhe.2015.12.013</w:t>
      </w:r>
    </w:p>
    <w:p w14:paraId="244C045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60 </w:t>
      </w:r>
      <w:r w:rsidRPr="00923071">
        <w:rPr>
          <w:rFonts w:ascii="Calibri" w:hAnsi="Calibri" w:cs="Times New Roman"/>
          <w:noProof/>
          <w:szCs w:val="24"/>
        </w:rPr>
        <w:tab/>
        <w:t xml:space="preserve">McCartney G, Bouttell J, Craig N, </w:t>
      </w:r>
      <w:r w:rsidRPr="00923071">
        <w:rPr>
          <w:rFonts w:ascii="Calibri" w:hAnsi="Calibri" w:cs="Times New Roman"/>
          <w:i/>
          <w:iCs/>
          <w:noProof/>
          <w:szCs w:val="24"/>
        </w:rPr>
        <w:t>et al.</w:t>
      </w:r>
      <w:r w:rsidRPr="00923071">
        <w:rPr>
          <w:rFonts w:ascii="Calibri" w:hAnsi="Calibri" w:cs="Times New Roman"/>
          <w:noProof/>
          <w:szCs w:val="24"/>
        </w:rPr>
        <w:t xml:space="preserve"> Explaining trends in alcohol-related harms in Scotland 1991–2011 (II): policy, social norms, the alcohol market, clinical changes and a synthesis. </w:t>
      </w:r>
      <w:r w:rsidRPr="00923071">
        <w:rPr>
          <w:rFonts w:ascii="Calibri" w:hAnsi="Calibri" w:cs="Times New Roman"/>
          <w:i/>
          <w:iCs/>
          <w:noProof/>
          <w:szCs w:val="24"/>
        </w:rPr>
        <w:t>Public Health</w:t>
      </w:r>
      <w:r w:rsidRPr="00923071">
        <w:rPr>
          <w:rFonts w:ascii="Calibri" w:hAnsi="Calibri" w:cs="Times New Roman"/>
          <w:noProof/>
          <w:szCs w:val="24"/>
        </w:rPr>
        <w:t xml:space="preserve"> 2016;</w:t>
      </w:r>
      <w:r w:rsidRPr="00923071">
        <w:rPr>
          <w:rFonts w:ascii="Calibri" w:hAnsi="Calibri" w:cs="Times New Roman"/>
          <w:b/>
          <w:bCs/>
          <w:noProof/>
          <w:szCs w:val="24"/>
        </w:rPr>
        <w:t>132</w:t>
      </w:r>
      <w:r w:rsidRPr="00923071">
        <w:rPr>
          <w:rFonts w:ascii="Calibri" w:hAnsi="Calibri" w:cs="Times New Roman"/>
          <w:noProof/>
          <w:szCs w:val="24"/>
        </w:rPr>
        <w:t>:24–32. doi:10.1016/j.puhe.2015.12.012</w:t>
      </w:r>
    </w:p>
    <w:p w14:paraId="134F777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61 </w:t>
      </w:r>
      <w:r w:rsidRPr="00923071">
        <w:rPr>
          <w:rFonts w:ascii="Calibri" w:hAnsi="Calibri" w:cs="Times New Roman"/>
          <w:noProof/>
          <w:szCs w:val="24"/>
        </w:rPr>
        <w:tab/>
        <w:t xml:space="preserve">Benach J, Vives A, Tarafa G, </w:t>
      </w:r>
      <w:r w:rsidRPr="00923071">
        <w:rPr>
          <w:rFonts w:ascii="Calibri" w:hAnsi="Calibri" w:cs="Times New Roman"/>
          <w:i/>
          <w:iCs/>
          <w:noProof/>
          <w:szCs w:val="24"/>
        </w:rPr>
        <w:t>et al.</w:t>
      </w:r>
      <w:r w:rsidRPr="00923071">
        <w:rPr>
          <w:rFonts w:ascii="Calibri" w:hAnsi="Calibri" w:cs="Times New Roman"/>
          <w:noProof/>
          <w:szCs w:val="24"/>
        </w:rPr>
        <w:t xml:space="preserve"> What should we know about precarious employment and health in 2025? framing the agenda for the next decade of research. </w:t>
      </w:r>
      <w:r w:rsidRPr="00923071">
        <w:rPr>
          <w:rFonts w:ascii="Calibri" w:hAnsi="Calibri" w:cs="Times New Roman"/>
          <w:i/>
          <w:iCs/>
          <w:noProof/>
          <w:szCs w:val="24"/>
        </w:rPr>
        <w:t>Int J Epidemiol</w:t>
      </w:r>
      <w:r w:rsidRPr="00923071">
        <w:rPr>
          <w:rFonts w:ascii="Calibri" w:hAnsi="Calibri" w:cs="Times New Roman"/>
          <w:noProof/>
          <w:szCs w:val="24"/>
        </w:rPr>
        <w:t xml:space="preserve"> 2016;</w:t>
      </w:r>
      <w:r w:rsidRPr="00923071">
        <w:rPr>
          <w:rFonts w:ascii="Calibri" w:hAnsi="Calibri" w:cs="Times New Roman"/>
          <w:b/>
          <w:bCs/>
          <w:noProof/>
          <w:szCs w:val="24"/>
        </w:rPr>
        <w:t>45</w:t>
      </w:r>
      <w:r w:rsidRPr="00923071">
        <w:rPr>
          <w:rFonts w:ascii="Calibri" w:hAnsi="Calibri" w:cs="Times New Roman"/>
          <w:noProof/>
          <w:szCs w:val="24"/>
        </w:rPr>
        <w:t>:232–8. doi:10.1093/ije/dyv342</w:t>
      </w:r>
    </w:p>
    <w:p w14:paraId="6AA5EADD" w14:textId="77777777" w:rsidR="00923071" w:rsidRPr="00923071" w:rsidRDefault="00923071" w:rsidP="00923071">
      <w:pPr>
        <w:widowControl w:val="0"/>
        <w:autoSpaceDE w:val="0"/>
        <w:autoSpaceDN w:val="0"/>
        <w:adjustRightInd w:val="0"/>
        <w:spacing w:line="240" w:lineRule="auto"/>
        <w:ind w:left="640" w:hanging="640"/>
        <w:rPr>
          <w:rFonts w:ascii="Calibri" w:hAnsi="Calibri"/>
          <w:noProof/>
        </w:rPr>
      </w:pPr>
      <w:r w:rsidRPr="00923071">
        <w:rPr>
          <w:rFonts w:ascii="Calibri" w:hAnsi="Calibri" w:cs="Times New Roman"/>
          <w:noProof/>
          <w:szCs w:val="24"/>
        </w:rPr>
        <w:t xml:space="preserve">62 </w:t>
      </w:r>
      <w:r w:rsidRPr="00923071">
        <w:rPr>
          <w:rFonts w:ascii="Calibri" w:hAnsi="Calibri" w:cs="Times New Roman"/>
          <w:noProof/>
          <w:szCs w:val="24"/>
        </w:rPr>
        <w:tab/>
        <w:t xml:space="preserve">Box GEP. Science and Statistics. </w:t>
      </w:r>
      <w:r w:rsidRPr="00923071">
        <w:rPr>
          <w:rFonts w:ascii="Calibri" w:hAnsi="Calibri" w:cs="Times New Roman"/>
          <w:i/>
          <w:iCs/>
          <w:noProof/>
          <w:szCs w:val="24"/>
        </w:rPr>
        <w:t>J Am Stat Assoc</w:t>
      </w:r>
      <w:r w:rsidRPr="00923071">
        <w:rPr>
          <w:rFonts w:ascii="Calibri" w:hAnsi="Calibri" w:cs="Times New Roman"/>
          <w:noProof/>
          <w:szCs w:val="24"/>
        </w:rPr>
        <w:t xml:space="preserve"> 1976;</w:t>
      </w:r>
      <w:r w:rsidRPr="00923071">
        <w:rPr>
          <w:rFonts w:ascii="Calibri" w:hAnsi="Calibri" w:cs="Times New Roman"/>
          <w:b/>
          <w:bCs/>
          <w:noProof/>
          <w:szCs w:val="24"/>
        </w:rPr>
        <w:t>71</w:t>
      </w:r>
      <w:r w:rsidRPr="00923071">
        <w:rPr>
          <w:rFonts w:ascii="Calibri" w:hAnsi="Calibri" w:cs="Times New Roman"/>
          <w:noProof/>
          <w:szCs w:val="24"/>
        </w:rPr>
        <w:t>:791–9. doi:10.1080/01621459.1976.10480949</w:t>
      </w:r>
    </w:p>
    <w:p w14:paraId="1D1C0074" w14:textId="77777777" w:rsidR="00D80E19" w:rsidRDefault="001862B7" w:rsidP="00D80E19">
      <w:r>
        <w:fldChar w:fldCharType="end"/>
      </w:r>
    </w:p>
    <w:p w14:paraId="564A2354"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753A2867" w14:textId="77777777" w:rsidR="00D80E19" w:rsidRDefault="00D80E19" w:rsidP="00D80E19">
      <w:pPr>
        <w:pStyle w:val="Heading1"/>
      </w:pPr>
      <w:r>
        <w:lastRenderedPageBreak/>
        <w:t xml:space="preserve">Appendices </w:t>
      </w:r>
    </w:p>
    <w:p w14:paraId="532CDDEB" w14:textId="77777777" w:rsidR="00D80E19" w:rsidRDefault="00D80E19" w:rsidP="00D80E19"/>
    <w:p w14:paraId="7B4A6CCA" w14:textId="77777777" w:rsidR="00D80E19" w:rsidRDefault="00910EF2" w:rsidP="00910EF2">
      <w:pPr>
        <w:pStyle w:val="Heading2"/>
      </w:pPr>
      <w:r>
        <w:t>The modelling approach</w:t>
      </w:r>
    </w:p>
    <w:p w14:paraId="713C7B37" w14:textId="77777777" w:rsidR="00910EF2" w:rsidRDefault="00910EF2" w:rsidP="00910EF2">
      <w:pPr>
        <w:pStyle w:val="Heading2"/>
      </w:pPr>
      <w:commentRangeStart w:id="502"/>
      <w:r>
        <w:t>Model</w:t>
      </w:r>
      <w:commentRangeEnd w:id="502"/>
      <w:r>
        <w:rPr>
          <w:rStyle w:val="CommentReference"/>
          <w:rFonts w:asciiTheme="minorHAnsi" w:eastAsiaTheme="minorHAnsi" w:hAnsiTheme="minorHAnsi" w:cstheme="minorBidi"/>
          <w:color w:val="auto"/>
        </w:rPr>
        <w:commentReference w:id="502"/>
      </w:r>
    </w:p>
    <w:p w14:paraId="384FD44F" w14:textId="77777777" w:rsidR="00910EF2" w:rsidRDefault="00910EF2" w:rsidP="00910EF2">
      <w:r>
        <w:t>For each sex, and for each age in single years, a, from birth to 95 years old, a separate linear regression model was fit with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3A14FC17" w14:textId="77777777" w:rsidTr="000B27ED">
        <w:tc>
          <w:tcPr>
            <w:tcW w:w="8505" w:type="dxa"/>
          </w:tcPr>
          <w:p w14:paraId="6990A0C1" w14:textId="77777777" w:rsidR="00910EF2" w:rsidRDefault="00E92F54" w:rsidP="000B27ED">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14:paraId="6C7405F2" w14:textId="77777777" w:rsidR="00910EF2" w:rsidRDefault="00910EF2" w:rsidP="000B27ED">
            <w:r>
              <w:t>(1)</w:t>
            </w:r>
          </w:p>
        </w:tc>
      </w:tr>
    </w:tbl>
    <w:p w14:paraId="5217DCD7" w14:textId="77777777" w:rsidR="00910EF2" w:rsidRDefault="00910EF2" w:rsidP="00910EF2"/>
    <w:p w14:paraId="787FFFD1" w14:textId="77777777" w:rsidR="00910EF2" w:rsidRDefault="00910EF2" w:rsidP="00910EF2">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capture any additional short-term changes in mortality rates to be captured in a separate term rather than influence </w:t>
      </w:r>
      <w:r>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 </w:t>
      </w:r>
    </w:p>
    <w:p w14:paraId="6185DB5A" w14:textId="77777777" w:rsidR="00910EF2" w:rsidRDefault="00910EF2" w:rsidP="00910EF2">
      <w:pPr>
        <w:rPr>
          <w:rFonts w:eastAsiaTheme="minorEastAsia"/>
        </w:rPr>
      </w:pPr>
      <w:r>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projected log mortality 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Pr>
          <w:rFonts w:eastAsiaTheme="minorEastAsia"/>
        </w:rPr>
        <w:t>were calculated for years 2011 to 2015 inclusive by setting t to these year values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7B3A7161" w14:textId="77777777" w:rsidTr="000B27ED">
        <w:tc>
          <w:tcPr>
            <w:tcW w:w="8505" w:type="dxa"/>
          </w:tcPr>
          <w:p w14:paraId="673CF139" w14:textId="77777777" w:rsidR="00910EF2" w:rsidRDefault="00E92F54" w:rsidP="000B27ED">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14:paraId="27FEF645" w14:textId="77777777" w:rsidR="00910EF2" w:rsidRDefault="00910EF2" w:rsidP="000B27ED">
            <w:r>
              <w:t>(2)</w:t>
            </w:r>
          </w:p>
        </w:tc>
      </w:tr>
    </w:tbl>
    <w:p w14:paraId="0C1C9EE9" w14:textId="77777777" w:rsidR="00910EF2" w:rsidRDefault="00910EF2" w:rsidP="00910EF2"/>
    <w:p w14:paraId="4109101C" w14:textId="77777777" w:rsidR="00910EF2" w:rsidRDefault="00910EF2" w:rsidP="00910EF2">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65852C48" w14:textId="77777777" w:rsidTr="000B27ED">
        <w:tc>
          <w:tcPr>
            <w:tcW w:w="8505" w:type="dxa"/>
          </w:tcPr>
          <w:p w14:paraId="13BBD63F" w14:textId="77777777" w:rsidR="00910EF2" w:rsidRPr="00BA28CE" w:rsidRDefault="00E92F54" w:rsidP="000B27ED">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14:paraId="2816DAB9" w14:textId="77777777" w:rsidR="00910EF2" w:rsidRPr="00FA754D" w:rsidRDefault="00910EF2" w:rsidP="000B27ED">
            <w:pPr>
              <w:rPr>
                <w:rFonts w:eastAsiaTheme="minorEastAsia"/>
              </w:rPr>
            </w:pPr>
          </w:p>
          <w:p w14:paraId="0FD1A8A7" w14:textId="77777777" w:rsidR="00910EF2" w:rsidRDefault="00910EF2" w:rsidP="000B27ED">
            <w:pPr>
              <w:jc w:val="center"/>
              <w:rPr>
                <w:rFonts w:eastAsiaTheme="minorEastAsia"/>
              </w:rPr>
            </w:pPr>
            <w:r>
              <w:rPr>
                <w:rFonts w:eastAsiaTheme="minorEastAsia"/>
              </w:rPr>
              <w:t>or equivalently</w:t>
            </w:r>
          </w:p>
          <w:p w14:paraId="793FC00B" w14:textId="77777777" w:rsidR="00910EF2" w:rsidRPr="00DF5C2C" w:rsidRDefault="00910EF2" w:rsidP="000B27ED">
            <w:pPr>
              <w:jc w:val="center"/>
              <w:rPr>
                <w:rFonts w:eastAsiaTheme="minorEastAsia"/>
              </w:rPr>
            </w:pPr>
          </w:p>
          <w:p w14:paraId="1DB75ABD" w14:textId="77777777" w:rsidR="00910EF2" w:rsidRPr="00FA754D" w:rsidRDefault="00E92F54" w:rsidP="000B27ED">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14:paraId="1E20B823" w14:textId="77777777" w:rsidR="00910EF2" w:rsidRDefault="00910EF2" w:rsidP="000B27ED"/>
          <w:p w14:paraId="6844E862" w14:textId="77777777" w:rsidR="00910EF2" w:rsidRDefault="00910EF2" w:rsidP="000B27ED"/>
          <w:p w14:paraId="3693F75B" w14:textId="77777777" w:rsidR="00910EF2" w:rsidRDefault="00910EF2" w:rsidP="000B27ED">
            <w:r>
              <w:t>(3)</w:t>
            </w:r>
          </w:p>
        </w:tc>
      </w:tr>
    </w:tbl>
    <w:p w14:paraId="4100B846" w14:textId="77777777" w:rsidR="00910EF2" w:rsidRDefault="00910EF2" w:rsidP="00910EF2">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14:paraId="53AA2168" w14:textId="77777777" w:rsidR="00910EF2" w:rsidRDefault="00910EF2" w:rsidP="00910EF2">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14:paraId="40D073AA" w14:textId="77777777" w:rsidR="00910EF2" w:rsidRPr="00FA754D" w:rsidRDefault="00910EF2" w:rsidP="00910EF2">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14:paraId="17F21548" w14:textId="77777777" w:rsidR="00910EF2" w:rsidRDefault="00910EF2" w:rsidP="00910EF2"/>
    <w:p w14:paraId="3D271A70" w14:textId="77777777" w:rsidR="00910EF2" w:rsidRDefault="00910EF2" w:rsidP="00910EF2"/>
    <w:p w14:paraId="202E05C5" w14:textId="77777777" w:rsidR="00910EF2" w:rsidRPr="00910EF2" w:rsidRDefault="00910EF2" w:rsidP="00910EF2">
      <w:r>
        <w:rPr>
          <w:noProof/>
          <w:lang w:eastAsia="en-GB"/>
        </w:rPr>
        <w:lastRenderedPageBreak/>
        <w:drawing>
          <wp:inline distT="0" distB="0" distL="0" distR="0" wp14:anchorId="20A00A32" wp14:editId="36B3D969">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sectPr w:rsidR="00910EF2" w:rsidRPr="00910E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Green" w:date="2016-08-23T21:07:00Z" w:initials="MG">
    <w:p w14:paraId="6C4E54BB" w14:textId="3A40FC98" w:rsidR="00E92F54" w:rsidRDefault="00E92F54">
      <w:pPr>
        <w:pStyle w:val="CommentText"/>
      </w:pPr>
      <w:r>
        <w:rPr>
          <w:rStyle w:val="CommentReference"/>
        </w:rPr>
        <w:annotationRef/>
      </w:r>
      <w:r>
        <w:t>I find this fairly wordy, how about “To investigate the difference in number of deaths by age band between 2010 and 2015 in comparison to all-cause mortality trends pre-Austerity“ I have removed reference to excess mortality since it is a leading statement – we might not find it!</w:t>
      </w:r>
    </w:p>
  </w:comment>
  <w:comment w:id="11" w:author="Mark Green" w:date="2016-08-23T21:07:00Z" w:initials="MG">
    <w:p w14:paraId="41FA25E4" w14:textId="3DAF570B" w:rsidR="00E92F54" w:rsidRDefault="00E92F54">
      <w:pPr>
        <w:pStyle w:val="CommentText"/>
      </w:pPr>
      <w:r>
        <w:rPr>
          <w:rStyle w:val="CommentReference"/>
        </w:rPr>
        <w:annotationRef/>
      </w:r>
      <w:r>
        <w:t>I have changed this from New Labour since the trends data also include a Tory government too! But I kind of understand that austerity begun in 2010 so maybe this change does not work?</w:t>
      </w:r>
    </w:p>
  </w:comment>
  <w:comment w:id="13" w:author="Kate" w:date="2016-08-23T21:07:00Z" w:initials="K">
    <w:p w14:paraId="5D756C01" w14:textId="1A558E1D" w:rsidR="00E92F54" w:rsidRDefault="00E92F54">
      <w:pPr>
        <w:pStyle w:val="CommentText"/>
      </w:pPr>
      <w:r>
        <w:rPr>
          <w:rStyle w:val="CommentReference"/>
        </w:rPr>
        <w:annotationRef/>
      </w:r>
      <w:r>
        <w:t>Why is this 1997 and not 1990 as mentioned earlier in the abstract?</w:t>
      </w:r>
    </w:p>
  </w:comment>
  <w:comment w:id="16" w:author="Kate" w:date="2016-08-23T21:07:00Z" w:initials="K">
    <w:p w14:paraId="401D695E" w14:textId="56E70D08" w:rsidR="00E92F54" w:rsidRDefault="00E92F54">
      <w:pPr>
        <w:pStyle w:val="CommentText"/>
      </w:pPr>
      <w:r>
        <w:rPr>
          <w:rStyle w:val="CommentReference"/>
        </w:rPr>
        <w:annotationRef/>
      </w:r>
      <w:r>
        <w:t>Why 1-3 references when the citation is to a single book?</w:t>
      </w:r>
    </w:p>
  </w:comment>
  <w:comment w:id="21" w:author="Kate" w:date="2016-08-23T21:07:00Z" w:initials="K">
    <w:p w14:paraId="08F9B775" w14:textId="58576DF0" w:rsidR="00E92F54" w:rsidRDefault="00E92F54">
      <w:pPr>
        <w:pStyle w:val="CommentText"/>
      </w:pPr>
      <w:r>
        <w:rPr>
          <w:rStyle w:val="CommentReference"/>
        </w:rPr>
        <w:annotationRef/>
      </w:r>
      <w:r>
        <w:t>Don’t need a 4</w:t>
      </w:r>
      <w:r w:rsidRPr="00E6003F">
        <w:rPr>
          <w:vertAlign w:val="superscript"/>
        </w:rPr>
        <w:t>th</w:t>
      </w:r>
      <w:r>
        <w:t xml:space="preserve"> reference; the sentence should reference the book only, unless we want to say ‘in The Body Economic and a series of papers….’</w:t>
      </w:r>
    </w:p>
  </w:comment>
  <w:comment w:id="46" w:author="Mark Green" w:date="2016-08-23T21:07:00Z" w:initials="MG">
    <w:p w14:paraId="61C2FA7C" w14:textId="71FD0820" w:rsidR="00E92F54" w:rsidRDefault="00E92F54">
      <w:pPr>
        <w:pStyle w:val="CommentText"/>
      </w:pPr>
      <w:r>
        <w:rPr>
          <w:rStyle w:val="CommentReference"/>
        </w:rPr>
        <w:annotationRef/>
      </w:r>
      <w:r>
        <w:t xml:space="preserve">9 is Moran’s I reference, and 5 is the </w:t>
      </w:r>
      <w:proofErr w:type="spellStart"/>
      <w:r>
        <w:t>Loopstra</w:t>
      </w:r>
      <w:proofErr w:type="spellEnd"/>
      <w:r>
        <w:t xml:space="preserve"> reference which does not exactly do this. Suggest just reference our paper to save on number of refs here (and same for the “[5</w:t>
      </w:r>
      <w:proofErr w:type="gramStart"/>
      <w:r>
        <w:t>,8</w:t>
      </w:r>
      <w:proofErr w:type="gramEnd"/>
      <w:r>
        <w:t>]” below. Also get your point about citation trail. Will put onto the repository tomorrow.</w:t>
      </w:r>
    </w:p>
  </w:comment>
  <w:comment w:id="103" w:author="Kate" w:date="2016-08-23T21:07:00Z" w:initials="K">
    <w:p w14:paraId="2C2D99EB" w14:textId="3FB0FEC9" w:rsidR="00E92F54" w:rsidRDefault="00E92F54">
      <w:pPr>
        <w:pStyle w:val="CommentText"/>
      </w:pPr>
      <w:r>
        <w:rPr>
          <w:rStyle w:val="CommentReference"/>
        </w:rPr>
        <w:annotationRef/>
      </w:r>
      <w:r>
        <w:t>Perhaps don’t need refs 21-22 as I removed the clause about economic stagnation</w:t>
      </w:r>
    </w:p>
  </w:comment>
  <w:comment w:id="106" w:author="Kate" w:date="2016-08-23T21:07:00Z" w:initials="K">
    <w:p w14:paraId="20C75C21" w14:textId="1E98727B" w:rsidR="00E92F54" w:rsidRDefault="00E92F54">
      <w:pPr>
        <w:pStyle w:val="CommentText"/>
      </w:pPr>
      <w:r>
        <w:rPr>
          <w:rStyle w:val="CommentReference"/>
        </w:rPr>
        <w:annotationRef/>
      </w:r>
      <w:r>
        <w:t>Just keep part A of Figure 1</w:t>
      </w:r>
    </w:p>
  </w:comment>
  <w:comment w:id="108" w:author="Kate" w:date="2016-08-23T21:07:00Z" w:initials="K">
    <w:p w14:paraId="76A260CD" w14:textId="2DD4556D" w:rsidR="00E92F54" w:rsidRDefault="00E92F54">
      <w:pPr>
        <w:pStyle w:val="CommentText"/>
      </w:pPr>
      <w:r>
        <w:rPr>
          <w:rStyle w:val="CommentReference"/>
        </w:rPr>
        <w:annotationRef/>
      </w:r>
      <w:r>
        <w:t>I dropped a whole paragraph here, because I didn’t think it helped a general medical audience to stay engaged with the paper….I think we have enough context without it and can get straight into the methods and results from this point</w:t>
      </w:r>
    </w:p>
  </w:comment>
  <w:comment w:id="111" w:author="Kate" w:date="2016-08-23T21:07:00Z" w:initials="K">
    <w:p w14:paraId="4E31A8B7" w14:textId="1ABD78C2" w:rsidR="00E92F54" w:rsidRDefault="00E92F54">
      <w:pPr>
        <w:pStyle w:val="CommentText"/>
      </w:pPr>
      <w:r>
        <w:rPr>
          <w:rStyle w:val="CommentReference"/>
        </w:rPr>
        <w:annotationRef/>
      </w:r>
      <w:r>
        <w:t>Do we ever use the pre-1990 data from this point on in the paper?  Or was it only used to support the statements I’ve cut out?</w:t>
      </w:r>
    </w:p>
  </w:comment>
  <w:comment w:id="114" w:author="Kate" w:date="2016-08-23T21:07:00Z" w:initials="K">
    <w:p w14:paraId="29182F5A" w14:textId="20ECF6FF" w:rsidR="00E92F54" w:rsidRDefault="00E92F54">
      <w:pPr>
        <w:pStyle w:val="CommentText"/>
      </w:pPr>
      <w:r>
        <w:rPr>
          <w:rStyle w:val="CommentReference"/>
        </w:rPr>
        <w:annotationRef/>
      </w:r>
      <w:r>
        <w:t xml:space="preserve">Could this be in a footnote?  And do we need it at all?  Surely anybody who wishes to question the assumptions/methods should be going to the ONS source itself?  I might feel differently if we had more words, and if this was not for Lancet but for an </w:t>
      </w:r>
      <w:proofErr w:type="spellStart"/>
      <w:r>
        <w:t>epi</w:t>
      </w:r>
      <w:proofErr w:type="spellEnd"/>
      <w:r>
        <w:t>/demography journal, but this seems like too much detail</w:t>
      </w:r>
    </w:p>
  </w:comment>
  <w:comment w:id="115" w:author="Mark Green" w:date="2016-08-23T21:07:00Z" w:initials="MG">
    <w:p w14:paraId="6091A745" w14:textId="28E638A7" w:rsidR="00E92F54" w:rsidRDefault="00E92F54">
      <w:pPr>
        <w:pStyle w:val="CommentText"/>
      </w:pPr>
      <w:r>
        <w:rPr>
          <w:rStyle w:val="CommentReference"/>
        </w:rPr>
        <w:annotationRef/>
      </w:r>
      <w:r>
        <w:t xml:space="preserve">I agree with Kate – it is quite hard to follow as is, and not really needed for Lancet – suggest we stick here in the main text with the data are … keep it simple and then have the </w:t>
      </w:r>
      <w:proofErr w:type="spellStart"/>
      <w:r>
        <w:t>nitty</w:t>
      </w:r>
      <w:proofErr w:type="spellEnd"/>
      <w:r>
        <w:t xml:space="preserve"> gritty stuff in the appendix. Essentially all we need is what data and where it is from.</w:t>
      </w:r>
    </w:p>
  </w:comment>
  <w:comment w:id="161" w:author="Kate" w:date="2016-08-23T21:07:00Z" w:initials="K">
    <w:p w14:paraId="6E59BCD0" w14:textId="09728A41" w:rsidR="00E92F54" w:rsidRDefault="00E92F54">
      <w:pPr>
        <w:pStyle w:val="CommentText"/>
      </w:pPr>
      <w:r>
        <w:rPr>
          <w:rStyle w:val="CommentReference"/>
        </w:rPr>
        <w:annotationRef/>
      </w:r>
      <w:r>
        <w:t>I’ve cut a lot here – I think it should go into the appendix as it is a discussion about modelling strategy and we’ve said the details are in the appendix.</w:t>
      </w:r>
    </w:p>
  </w:comment>
  <w:comment w:id="165" w:author="Mark Green" w:date="2016-08-23T21:07:00Z" w:initials="MG">
    <w:p w14:paraId="670860FD" w14:textId="7411DF00" w:rsidR="00E92F54" w:rsidRDefault="00E92F54">
      <w:pPr>
        <w:pStyle w:val="CommentText"/>
      </w:pPr>
      <w:r>
        <w:rPr>
          <w:rStyle w:val="CommentReference"/>
        </w:rPr>
        <w:annotationRef/>
      </w:r>
      <w:r>
        <w:t>Sounds a little like we just eye balled it. Can we keep it simple. Maybe “</w:t>
      </w:r>
      <w:r w:rsidR="0020496D">
        <w:t>It is well known that mortality risk rises log-linearly with each additional year of life throughout much of adulthood, and that this rise at each singular age band has decreased during the 20</w:t>
      </w:r>
      <w:r w:rsidR="0020496D" w:rsidRPr="0020496D">
        <w:rPr>
          <w:vertAlign w:val="superscript"/>
        </w:rPr>
        <w:t>th</w:t>
      </w:r>
      <w:r w:rsidR="0020496D">
        <w:t xml:space="preserve"> Century. </w:t>
      </w:r>
      <w:r w:rsidR="0020496D">
        <w:fldChar w:fldCharType="begin" w:fldLock="1"/>
      </w:r>
      <w:r w:rsidR="0020496D">
        <w:instrText>ADDIN CSL_CITATION { "citationItems" : [ { "id" : "ITEM-1", "itemData" : { "DOI" : "10.1098/rstl.1825.0026", "ISSN" : "0261-0523", "author" : [ { "dropping-particle" : "", "family" : "Gompertz", "given" : "B.", "non-dropping-particle" : "", "parse-names" : false, "suffix" : "" } ], "container-title" : "Philosophical Transactions of the Royal Society of London", "id" : "ITEM-1", "issued" : { "date-parts" : [ [ "1825", "1", "1" ] ] }, "page" : "513-583", "title" : "On the Nature of the Function Expressive of the Law of Human Mortality, and on a New Mode of Determining the Value of Life Contingencies", "type" : "article-journal", "volume" : "115" }, "uris" : [ "http://www.mendeley.com/documents/?uuid=4b87caf1-924a-4510-89be-de56d5269401" ] } ], "mendeley" : { "formattedCitation" : "[39]", "plainTextFormattedCitation" : "[39]", "previouslyFormattedCitation" : "[39]" }, "properties" : { "noteIndex" : 0 }, "schema" : "https://github.com/citation-style-language/schema/raw/master/csl-citation.json" }</w:instrText>
      </w:r>
      <w:r w:rsidR="0020496D">
        <w:fldChar w:fldCharType="separate"/>
      </w:r>
      <w:r w:rsidR="0020496D" w:rsidRPr="004D5091">
        <w:rPr>
          <w:noProof/>
        </w:rPr>
        <w:t>[39]</w:t>
      </w:r>
      <w:r w:rsidR="0020496D">
        <w:fldChar w:fldCharType="end"/>
      </w:r>
      <w:r w:rsidR="0020496D">
        <w:t xml:space="preserve"> We used linear regression models to formalise these mortality trends through estimating single age mortality rates by sex between 1990 and 2010. The start period of 1990 was used because we expected the assumption of a linear trend would be reasonable over this period, whereas it may be more nonlinear and complex over a much longer period of time. (A sensitivity analysis was also performed to see whether results were similar if a nonlinear trend specification were used.)”??? Also 1990 last recession right</w:t>
      </w:r>
    </w:p>
  </w:comment>
  <w:comment w:id="186" w:author="Mark Green" w:date="2016-08-23T21:07:00Z" w:initials="MG">
    <w:p w14:paraId="52A12F01" w14:textId="7E93B266" w:rsidR="0020496D" w:rsidRDefault="0020496D">
      <w:pPr>
        <w:pStyle w:val="CommentText"/>
      </w:pPr>
      <w:r>
        <w:rPr>
          <w:rStyle w:val="CommentReference"/>
        </w:rPr>
        <w:annotationRef/>
      </w:r>
      <w:r>
        <w:t xml:space="preserve">Counterfactual? Might sound fancier… Oh but it comes a little later, </w:t>
      </w:r>
      <w:proofErr w:type="spellStart"/>
      <w:r>
        <w:t>bleugh</w:t>
      </w:r>
      <w:proofErr w:type="spellEnd"/>
      <w:r>
        <w:t>!</w:t>
      </w:r>
    </w:p>
  </w:comment>
  <w:comment w:id="190" w:author="Mark Green" w:date="2016-08-23T21:07:00Z" w:initials="MG">
    <w:p w14:paraId="50C54AF1" w14:textId="0B286359" w:rsidR="00AF3184" w:rsidRDefault="00AF3184">
      <w:pPr>
        <w:pStyle w:val="CommentText"/>
      </w:pPr>
      <w:r>
        <w:rPr>
          <w:rStyle w:val="CommentReference"/>
        </w:rPr>
        <w:annotationRef/>
      </w:r>
      <w:r>
        <w:t>2010?</w:t>
      </w:r>
    </w:p>
  </w:comment>
  <w:comment w:id="194" w:author="Mark Green" w:date="2016-08-23T21:07:00Z" w:initials="MG">
    <w:p w14:paraId="77D6C8EE" w14:textId="65F05218" w:rsidR="00AF3184" w:rsidRDefault="00AF3184">
      <w:pPr>
        <w:pStyle w:val="CommentText"/>
      </w:pPr>
      <w:r>
        <w:rPr>
          <w:rStyle w:val="CommentReference"/>
        </w:rPr>
        <w:annotationRef/>
      </w:r>
      <w:r>
        <w:t>2010?</w:t>
      </w:r>
    </w:p>
  </w:comment>
  <w:comment w:id="195" w:author="Kate" w:date="2016-08-23T21:07:00Z" w:initials="K">
    <w:p w14:paraId="24CF4023" w14:textId="4524E076" w:rsidR="00E92F54" w:rsidRDefault="00E92F54">
      <w:pPr>
        <w:pStyle w:val="CommentText"/>
      </w:pPr>
      <w:r>
        <w:rPr>
          <w:rStyle w:val="CommentReference"/>
        </w:rPr>
        <w:annotationRef/>
      </w:r>
      <w:r>
        <w:t>Where are these?</w:t>
      </w:r>
    </w:p>
  </w:comment>
  <w:comment w:id="198" w:author="Danny Dorling" w:date="2016-08-23T21:07:00Z" w:initials="DD">
    <w:p w14:paraId="5A42F4BF" w14:textId="6565E398" w:rsidR="00E92F54" w:rsidRDefault="00E92F54">
      <w:pPr>
        <w:pStyle w:val="CommentText"/>
      </w:pPr>
      <w:r>
        <w:rPr>
          <w:rStyle w:val="CommentReference"/>
        </w:rPr>
        <w:annotationRef/>
      </w:r>
      <w:r>
        <w:t>Move this note to the appendix?</w:t>
      </w:r>
    </w:p>
  </w:comment>
  <w:comment w:id="208" w:author="Danny Dorling" w:date="2016-08-23T21:07:00Z" w:initials="DD">
    <w:p w14:paraId="0CD6B33F" w14:textId="708BC194" w:rsidR="00E92F54" w:rsidRDefault="00E92F54">
      <w:pPr>
        <w:pStyle w:val="CommentText"/>
      </w:pPr>
      <w:r>
        <w:rPr>
          <w:rStyle w:val="CommentReference"/>
        </w:rPr>
        <w:annotationRef/>
      </w:r>
      <w:r>
        <w:t>Also no need to say this, just move it to the appendix as I have added that the appendix includes details of the sensitivity analysis.</w:t>
      </w:r>
    </w:p>
  </w:comment>
  <w:comment w:id="214" w:author="Danny Dorling" w:date="2016-08-23T21:07:00Z" w:initials="DD">
    <w:p w14:paraId="3C8E492C" w14:textId="4DCA4A96" w:rsidR="00E92F54" w:rsidRDefault="00E92F54">
      <w:pPr>
        <w:pStyle w:val="CommentText"/>
      </w:pPr>
      <w:r>
        <w:rPr>
          <w:rStyle w:val="CommentReference"/>
        </w:rPr>
        <w:annotationRef/>
      </w:r>
      <w:r>
        <w:t>Move all of this description to the appendix as well?</w:t>
      </w:r>
    </w:p>
  </w:comment>
  <w:comment w:id="222" w:author="Kate" w:date="2016-08-23T21:07:00Z" w:initials="K">
    <w:p w14:paraId="65802C13" w14:textId="77777777" w:rsidR="00E92F54" w:rsidRDefault="00E92F54" w:rsidP="00E323A4">
      <w:pPr>
        <w:pStyle w:val="CommentText"/>
      </w:pPr>
      <w:r>
        <w:rPr>
          <w:rStyle w:val="CommentReference"/>
        </w:rPr>
        <w:annotationRef/>
      </w:r>
      <w:r>
        <w:t>Whereas this they will get!</w:t>
      </w:r>
    </w:p>
    <w:p w14:paraId="0127C6A6" w14:textId="77777777" w:rsidR="00E92F54" w:rsidRDefault="00E92F54" w:rsidP="00E323A4">
      <w:pPr>
        <w:pStyle w:val="CommentText"/>
      </w:pPr>
    </w:p>
    <w:p w14:paraId="6DFC7770" w14:textId="77777777" w:rsidR="00E92F54" w:rsidRDefault="00E92F54" w:rsidP="00E323A4">
      <w:pPr>
        <w:pStyle w:val="CommentText"/>
      </w:pPr>
      <w:r>
        <w:t>Can the legend be reversed top-to-bottom?</w:t>
      </w:r>
    </w:p>
  </w:comment>
  <w:comment w:id="229" w:author="Mark Green" w:date="2016-08-23T21:07:00Z" w:initials="MG">
    <w:p w14:paraId="17A2A3F5" w14:textId="2DBADF03" w:rsidR="00A56C32" w:rsidRDefault="00A56C32">
      <w:pPr>
        <w:pStyle w:val="CommentText"/>
      </w:pPr>
      <w:r>
        <w:rPr>
          <w:rStyle w:val="CommentReference"/>
        </w:rPr>
        <w:annotationRef/>
      </w:r>
      <w:r>
        <w:t>Do we want to be careful here given that SMR is commonly used for ‘standardised mortality rate’ and sometimes age</w:t>
      </w:r>
      <w:r w:rsidR="008347BD">
        <w:t xml:space="preserve"> (or ASMR)</w:t>
      </w:r>
      <w:r>
        <w:t xml:space="preserve"> is put before it </w:t>
      </w:r>
    </w:p>
  </w:comment>
  <w:comment w:id="239" w:author="Kate" w:date="2016-08-23T21:07:00Z" w:initials="K">
    <w:p w14:paraId="097EF92E" w14:textId="77777777" w:rsidR="00E92F54" w:rsidRDefault="00E92F54" w:rsidP="00E323A4">
      <w:pPr>
        <w:pStyle w:val="CommentText"/>
      </w:pPr>
      <w:r>
        <w:rPr>
          <w:rStyle w:val="CommentReference"/>
        </w:rPr>
        <w:annotationRef/>
      </w:r>
      <w:r>
        <w:t>Do we really need to see both?</w:t>
      </w:r>
    </w:p>
  </w:comment>
  <w:comment w:id="255" w:author="Kate" w:date="2016-08-23T21:07:00Z" w:initials="K">
    <w:p w14:paraId="672A1188" w14:textId="77777777" w:rsidR="00E92F54" w:rsidRDefault="00E92F54" w:rsidP="00E323A4">
      <w:pPr>
        <w:pStyle w:val="CommentText"/>
      </w:pPr>
      <w:r>
        <w:rPr>
          <w:rStyle w:val="CommentReference"/>
        </w:rPr>
        <w:annotationRef/>
      </w:r>
      <w:r>
        <w:t>And they will understand these as well</w:t>
      </w:r>
    </w:p>
  </w:comment>
  <w:comment w:id="272" w:author="Mark Green" w:date="2016-08-23T21:07:00Z" w:initials="MG">
    <w:p w14:paraId="3C8BB0D8" w14:textId="6A691E0A" w:rsidR="008347BD" w:rsidRDefault="008347BD">
      <w:pPr>
        <w:pStyle w:val="CommentText"/>
      </w:pPr>
      <w:r>
        <w:rPr>
          <w:rStyle w:val="CommentReference"/>
        </w:rPr>
        <w:annotationRef/>
      </w:r>
      <w:r>
        <w:t>Can we be more specific please (as well as with a measure of uncertainty e.g. 60,000 excess deaths (+- 5,000)</w:t>
      </w:r>
    </w:p>
  </w:comment>
  <w:comment w:id="279" w:author="Danny Dorling" w:date="2016-08-23T21:07:00Z" w:initials="DD">
    <w:p w14:paraId="41C3F3DB" w14:textId="4D182B0A" w:rsidR="00E92F54" w:rsidRDefault="00E92F54">
      <w:pPr>
        <w:pStyle w:val="CommentText"/>
      </w:pPr>
      <w:r>
        <w:rPr>
          <w:rStyle w:val="CommentReference"/>
        </w:rPr>
        <w:annotationRef/>
      </w:r>
      <w:r>
        <w:t>Move this to the appendix</w:t>
      </w:r>
    </w:p>
  </w:comment>
  <w:comment w:id="285" w:author="Mark Green" w:date="2016-08-23T21:07:00Z" w:initials="MG">
    <w:p w14:paraId="1A2598F5" w14:textId="715E8617" w:rsidR="00691A2E" w:rsidRDefault="00691A2E">
      <w:pPr>
        <w:pStyle w:val="CommentText"/>
      </w:pPr>
      <w:r>
        <w:rPr>
          <w:rStyle w:val="CommentReference"/>
        </w:rPr>
        <w:annotationRef/>
      </w:r>
      <w:r>
        <w:t>Do we need to mention the fall in 2010 and 2011 – why might this be? Continuation of previous trends prior to shock of austerity?</w:t>
      </w:r>
    </w:p>
  </w:comment>
  <w:comment w:id="286" w:author="Mark Green" w:date="2016-08-23T21:07:00Z" w:initials="MG">
    <w:p w14:paraId="4B1AEF10" w14:textId="357A2498" w:rsidR="006E0B54" w:rsidRDefault="006E0B54">
      <w:pPr>
        <w:pStyle w:val="CommentText"/>
      </w:pPr>
      <w:r>
        <w:rPr>
          <w:rStyle w:val="CommentReference"/>
        </w:rPr>
        <w:annotationRef/>
      </w:r>
      <w:r>
        <w:t>I have re-written the start of the discussion</w:t>
      </w:r>
      <w:r w:rsidR="00AF3184">
        <w:t xml:space="preserve"> (the first 3 paragraphs)</w:t>
      </w:r>
      <w:r>
        <w:t xml:space="preserve"> – feel free to discard my approach I just felt that it needed restructuring</w:t>
      </w:r>
      <w:r w:rsidR="00AF3184">
        <w:t>.</w:t>
      </w:r>
    </w:p>
  </w:comment>
  <w:comment w:id="309" w:author="Mark Green" w:date="2016-08-23T21:07:00Z" w:initials="MG">
    <w:p w14:paraId="176F753B" w14:textId="63AB8549" w:rsidR="005B12E3" w:rsidRDefault="005B12E3">
      <w:pPr>
        <w:pStyle w:val="CommentText"/>
      </w:pPr>
      <w:r>
        <w:rPr>
          <w:rStyle w:val="CommentReference"/>
        </w:rPr>
        <w:annotationRef/>
      </w:r>
      <w:r>
        <w:t>Seems odd to talk about it in the discussion, despite being something that exists in the appendix only.</w:t>
      </w:r>
    </w:p>
  </w:comment>
  <w:comment w:id="318" w:author="Mark Green" w:date="2016-08-23T21:07:00Z" w:initials="MG">
    <w:p w14:paraId="7839CDF1" w14:textId="41942569" w:rsidR="005B12E3" w:rsidRDefault="005B12E3">
      <w:pPr>
        <w:pStyle w:val="CommentText"/>
      </w:pPr>
      <w:r>
        <w:rPr>
          <w:rStyle w:val="CommentReference"/>
        </w:rPr>
        <w:annotationRef/>
      </w:r>
      <w:r>
        <w:t>Should this be plural?</w:t>
      </w:r>
    </w:p>
  </w:comment>
  <w:comment w:id="351" w:author="Kate" w:date="2016-08-23T21:07:00Z" w:initials="K">
    <w:p w14:paraId="715E78F2" w14:textId="15D33CA6" w:rsidR="00E92F54" w:rsidRDefault="00E92F54">
      <w:pPr>
        <w:pStyle w:val="CommentText"/>
      </w:pPr>
      <w:r>
        <w:rPr>
          <w:rStyle w:val="CommentReference"/>
        </w:rPr>
        <w:annotationRef/>
      </w:r>
      <w:r>
        <w:t>Drop reference number 2</w:t>
      </w:r>
    </w:p>
  </w:comment>
  <w:comment w:id="426" w:author="Mark Green" w:date="2016-08-23T21:07:00Z" w:initials="MG">
    <w:p w14:paraId="799CAC06" w14:textId="0C9878FC" w:rsidR="001139AD" w:rsidRDefault="001139AD">
      <w:pPr>
        <w:pStyle w:val="CommentText"/>
      </w:pPr>
      <w:r>
        <w:rPr>
          <w:rStyle w:val="CommentReference"/>
        </w:rPr>
        <w:annotationRef/>
      </w:r>
      <w:proofErr w:type="spellStart"/>
      <w:r>
        <w:t>Stuckler</w:t>
      </w:r>
      <w:proofErr w:type="spellEnd"/>
      <w:r>
        <w:t xml:space="preserve"> had a paper on this in the lancet</w:t>
      </w:r>
    </w:p>
  </w:comment>
  <w:comment w:id="433" w:author="Mark Green" w:date="2016-08-23T21:07:00Z" w:initials="MG">
    <w:p w14:paraId="142FD16A" w14:textId="3790AC2D" w:rsidR="001139AD" w:rsidRDefault="001139AD">
      <w:pPr>
        <w:pStyle w:val="CommentText"/>
      </w:pPr>
      <w:r>
        <w:rPr>
          <w:rStyle w:val="CommentReference"/>
        </w:rPr>
        <w:annotationRef/>
      </w:r>
      <w:r>
        <w:t>Ben Barr’s work</w:t>
      </w:r>
    </w:p>
  </w:comment>
  <w:comment w:id="441" w:author="Mark Green" w:date="2016-08-23T21:07:00Z" w:initials="MG">
    <w:p w14:paraId="1A8A8586" w14:textId="16F08688" w:rsidR="001139AD" w:rsidRDefault="001139AD">
      <w:pPr>
        <w:pStyle w:val="CommentText"/>
      </w:pPr>
      <w:r>
        <w:rPr>
          <w:rStyle w:val="CommentReference"/>
        </w:rPr>
        <w:annotationRef/>
      </w:r>
      <w:r>
        <w:t>Maybe stick with one reference</w:t>
      </w:r>
    </w:p>
  </w:comment>
  <w:comment w:id="502" w:author="Kate" w:date="2016-08-23T21:07:00Z" w:initials="K">
    <w:p w14:paraId="3B2B2513" w14:textId="77777777" w:rsidR="00E92F54" w:rsidRDefault="00E92F54" w:rsidP="00910EF2">
      <w:pPr>
        <w:pStyle w:val="CommentText"/>
      </w:pPr>
      <w:r>
        <w:rPr>
          <w:rStyle w:val="CommentReference"/>
        </w:rPr>
        <w:annotationRef/>
      </w:r>
      <w:r>
        <w:t>I think we should take a look at some relevant Lancet articles (</w:t>
      </w:r>
      <w:proofErr w:type="spellStart"/>
      <w:r>
        <w:t>Stuckler</w:t>
      </w:r>
      <w:proofErr w:type="spellEnd"/>
      <w:r>
        <w:t>?) and see how they report model equations….are they in main text or in an appendix, footnote, online source or what.  I would prefer if we could just give a textual explanation of the model and put the equation elsewhere….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756C01" w15:done="0"/>
  <w15:commentEx w15:paraId="401D695E" w15:done="0"/>
  <w15:commentEx w15:paraId="08F9B775" w15:done="0"/>
  <w15:commentEx w15:paraId="2C2D99EB" w15:done="0"/>
  <w15:commentEx w15:paraId="20C75C21" w15:done="0"/>
  <w15:commentEx w15:paraId="76A260CD" w15:done="0"/>
  <w15:commentEx w15:paraId="4E31A8B7" w15:done="0"/>
  <w15:commentEx w15:paraId="29182F5A" w15:done="0"/>
  <w15:commentEx w15:paraId="6E59BCD0" w15:done="0"/>
  <w15:commentEx w15:paraId="24CF4023" w15:done="0"/>
  <w15:commentEx w15:paraId="5A42F4BF" w15:done="0"/>
  <w15:commentEx w15:paraId="0CD6B33F" w15:done="0"/>
  <w15:commentEx w15:paraId="3C8E492C" w15:done="0"/>
  <w15:commentEx w15:paraId="6DFC7770" w15:done="0"/>
  <w15:commentEx w15:paraId="097EF92E" w15:done="0"/>
  <w15:commentEx w15:paraId="672A1188" w15:done="0"/>
  <w15:commentEx w15:paraId="41C3F3DB" w15:done="0"/>
  <w15:commentEx w15:paraId="715E78F2" w15:done="0"/>
  <w15:commentEx w15:paraId="3B2B25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10FEC" w14:textId="77777777" w:rsidR="00626377" w:rsidRDefault="00626377" w:rsidP="008F0C36">
      <w:pPr>
        <w:spacing w:after="0" w:line="240" w:lineRule="auto"/>
      </w:pPr>
      <w:r>
        <w:separator/>
      </w:r>
    </w:p>
  </w:endnote>
  <w:endnote w:type="continuationSeparator" w:id="0">
    <w:p w14:paraId="1AEFBF67" w14:textId="77777777" w:rsidR="00626377" w:rsidRDefault="00626377" w:rsidP="008F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B9CEC" w14:textId="77777777" w:rsidR="00626377" w:rsidRDefault="00626377" w:rsidP="008F0C36">
      <w:pPr>
        <w:spacing w:after="0" w:line="240" w:lineRule="auto"/>
      </w:pPr>
      <w:r>
        <w:separator/>
      </w:r>
    </w:p>
  </w:footnote>
  <w:footnote w:type="continuationSeparator" w:id="0">
    <w:p w14:paraId="00E05C70" w14:textId="77777777" w:rsidR="00626377" w:rsidRDefault="00626377" w:rsidP="008F0C36">
      <w:pPr>
        <w:spacing w:after="0" w:line="240" w:lineRule="auto"/>
      </w:pPr>
      <w:r>
        <w:continuationSeparator/>
      </w:r>
    </w:p>
  </w:footnote>
  <w:footnote w:id="1">
    <w:p w14:paraId="4D5E6471" w14:textId="71DD794B" w:rsidR="00E92F54" w:rsidRDefault="00E92F54">
      <w:pPr>
        <w:pStyle w:val="Heading2"/>
        <w:rPr>
          <w:ins w:id="148" w:author="Kate" w:date="2016-08-23T11:14:00Z"/>
        </w:rPr>
        <w:pPrChange w:id="149" w:author="Kate" w:date="2016-08-23T11:14:00Z">
          <w:pPr/>
        </w:pPrChange>
      </w:pPr>
      <w:ins w:id="150" w:author="Kate" w:date="2016-08-23T11:14:00Z">
        <w:r>
          <w:rPr>
            <w:rStyle w:val="FootnoteReference"/>
          </w:rPr>
          <w:footnoteRef/>
        </w:r>
        <w:r>
          <w:t xml:space="preserve"> </w:t>
        </w:r>
        <w:r w:rsidRPr="008F0C36">
          <w:rPr>
            <w:sz w:val="20"/>
            <w:rPrChange w:id="151" w:author="Kate" w:date="2016-08-23T11:15:00Z">
              <w:rPr/>
            </w:rPrChange>
          </w:rPr>
          <w:t>A structural sensitivity analysis with a non-linear specification of the trend in age specific mortality rates over time</w:t>
        </w:r>
      </w:ins>
      <w:ins w:id="152" w:author="Kate" w:date="2016-08-23T11:15:00Z">
        <w:r w:rsidRPr="008F0C36">
          <w:rPr>
            <w:sz w:val="20"/>
            <w:rPrChange w:id="153" w:author="Kate" w:date="2016-08-23T11:15:00Z">
              <w:rPr/>
            </w:rPrChange>
          </w:rPr>
          <w:t xml:space="preserve"> and a p</w:t>
        </w:r>
      </w:ins>
      <w:ins w:id="154" w:author="Kate" w:date="2016-08-23T11:14:00Z">
        <w:r w:rsidRPr="008F0C36">
          <w:rPr>
            <w:sz w:val="20"/>
            <w:rPrChange w:id="155" w:author="Kate" w:date="2016-08-23T11:15:00Z">
              <w:rPr/>
            </w:rPrChange>
          </w:rPr>
          <w:t>robabilistic sensitivity analysis, using a quasi-Bayesian statistical simulation approach</w:t>
        </w:r>
      </w:ins>
      <w:ins w:id="156" w:author="Kate" w:date="2016-08-23T11:15:00Z">
        <w:r w:rsidRPr="008F0C36">
          <w:rPr>
            <w:sz w:val="20"/>
            <w:rPrChange w:id="157" w:author="Kate" w:date="2016-08-23T11:15:00Z">
              <w:rPr/>
            </w:rPrChange>
          </w:rPr>
          <w:t xml:space="preserve"> are </w:t>
        </w:r>
      </w:ins>
      <w:ins w:id="158" w:author="Kate" w:date="2016-08-23T11:14:00Z">
        <w:r w:rsidRPr="008F0C36">
          <w:rPr>
            <w:sz w:val="20"/>
            <w:rPrChange w:id="159" w:author="Kate" w:date="2016-08-23T11:15:00Z">
              <w:rPr/>
            </w:rPrChange>
          </w:rPr>
          <w:t>presented in the appendix.</w:t>
        </w:r>
      </w:ins>
    </w:p>
    <w:p w14:paraId="414C224C" w14:textId="6644ECA4" w:rsidR="00E92F54" w:rsidRDefault="00E92F54">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e">
    <w15:presenceInfo w15:providerId="None" w15:userId="K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D9E"/>
    <w:rsid w:val="00014F0F"/>
    <w:rsid w:val="00071F07"/>
    <w:rsid w:val="00073D67"/>
    <w:rsid w:val="00085EB6"/>
    <w:rsid w:val="00091E17"/>
    <w:rsid w:val="000B27ED"/>
    <w:rsid w:val="001139AD"/>
    <w:rsid w:val="0011555F"/>
    <w:rsid w:val="0013694A"/>
    <w:rsid w:val="00137271"/>
    <w:rsid w:val="001862B7"/>
    <w:rsid w:val="001D686D"/>
    <w:rsid w:val="001D7D9E"/>
    <w:rsid w:val="0020496D"/>
    <w:rsid w:val="002074F1"/>
    <w:rsid w:val="002424F4"/>
    <w:rsid w:val="00255549"/>
    <w:rsid w:val="002E27FD"/>
    <w:rsid w:val="002F1EB9"/>
    <w:rsid w:val="00305EB9"/>
    <w:rsid w:val="003126D0"/>
    <w:rsid w:val="00335AD5"/>
    <w:rsid w:val="00360F11"/>
    <w:rsid w:val="003C472A"/>
    <w:rsid w:val="00424B52"/>
    <w:rsid w:val="00445B0B"/>
    <w:rsid w:val="004722A5"/>
    <w:rsid w:val="004A2A80"/>
    <w:rsid w:val="004B259F"/>
    <w:rsid w:val="004C372C"/>
    <w:rsid w:val="004D5091"/>
    <w:rsid w:val="004F376E"/>
    <w:rsid w:val="004F5839"/>
    <w:rsid w:val="00504956"/>
    <w:rsid w:val="00510F95"/>
    <w:rsid w:val="00521040"/>
    <w:rsid w:val="00530909"/>
    <w:rsid w:val="005421AD"/>
    <w:rsid w:val="0055282F"/>
    <w:rsid w:val="00574224"/>
    <w:rsid w:val="0057497B"/>
    <w:rsid w:val="005856B2"/>
    <w:rsid w:val="005B12E3"/>
    <w:rsid w:val="00602B76"/>
    <w:rsid w:val="006112F4"/>
    <w:rsid w:val="00626377"/>
    <w:rsid w:val="0063324F"/>
    <w:rsid w:val="00656B3F"/>
    <w:rsid w:val="00671E81"/>
    <w:rsid w:val="00672EC6"/>
    <w:rsid w:val="00683C38"/>
    <w:rsid w:val="00691A2E"/>
    <w:rsid w:val="006B38EC"/>
    <w:rsid w:val="006C3C37"/>
    <w:rsid w:val="006D0954"/>
    <w:rsid w:val="006E0B54"/>
    <w:rsid w:val="006E34A9"/>
    <w:rsid w:val="00776936"/>
    <w:rsid w:val="007818D4"/>
    <w:rsid w:val="007870EB"/>
    <w:rsid w:val="0080204B"/>
    <w:rsid w:val="00815060"/>
    <w:rsid w:val="008347BD"/>
    <w:rsid w:val="00893259"/>
    <w:rsid w:val="008A3E12"/>
    <w:rsid w:val="008D06C0"/>
    <w:rsid w:val="008D2BF0"/>
    <w:rsid w:val="008E510C"/>
    <w:rsid w:val="008F0C36"/>
    <w:rsid w:val="00905B97"/>
    <w:rsid w:val="00910EF2"/>
    <w:rsid w:val="00923071"/>
    <w:rsid w:val="00924B11"/>
    <w:rsid w:val="00981ADB"/>
    <w:rsid w:val="009866A2"/>
    <w:rsid w:val="00993C33"/>
    <w:rsid w:val="009B47F3"/>
    <w:rsid w:val="009C6742"/>
    <w:rsid w:val="009D47DA"/>
    <w:rsid w:val="00A20A14"/>
    <w:rsid w:val="00A42E90"/>
    <w:rsid w:val="00A432E5"/>
    <w:rsid w:val="00A56C32"/>
    <w:rsid w:val="00A71467"/>
    <w:rsid w:val="00A8037D"/>
    <w:rsid w:val="00AC7DA4"/>
    <w:rsid w:val="00AF3184"/>
    <w:rsid w:val="00B14C65"/>
    <w:rsid w:val="00B279B3"/>
    <w:rsid w:val="00B43A0B"/>
    <w:rsid w:val="00B51CB3"/>
    <w:rsid w:val="00B64833"/>
    <w:rsid w:val="00B801AF"/>
    <w:rsid w:val="00B97354"/>
    <w:rsid w:val="00BF538E"/>
    <w:rsid w:val="00C4295E"/>
    <w:rsid w:val="00C753FB"/>
    <w:rsid w:val="00CD5658"/>
    <w:rsid w:val="00D00C28"/>
    <w:rsid w:val="00D076AC"/>
    <w:rsid w:val="00D1519A"/>
    <w:rsid w:val="00D80E19"/>
    <w:rsid w:val="00E062EE"/>
    <w:rsid w:val="00E10AAF"/>
    <w:rsid w:val="00E22B24"/>
    <w:rsid w:val="00E323A4"/>
    <w:rsid w:val="00E3557A"/>
    <w:rsid w:val="00E6003F"/>
    <w:rsid w:val="00E92F54"/>
    <w:rsid w:val="00EE2A97"/>
    <w:rsid w:val="00F33EBB"/>
    <w:rsid w:val="00F61151"/>
    <w:rsid w:val="00F725D4"/>
    <w:rsid w:val="00F843BF"/>
    <w:rsid w:val="00F95600"/>
    <w:rsid w:val="00FB30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A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semiHidden/>
    <w:unhideWhenUsed/>
    <w:qFormat/>
    <w:rsid w:val="00E323A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24B11"/>
    <w:rPr>
      <w:b/>
      <w:bCs/>
    </w:rPr>
  </w:style>
  <w:style w:type="character" w:customStyle="1" w:styleId="CommentSubjectChar">
    <w:name w:val="Comment Subject Char"/>
    <w:basedOn w:val="CommentTextChar"/>
    <w:link w:val="CommentSubject"/>
    <w:uiPriority w:val="99"/>
    <w:semiHidden/>
    <w:rsid w:val="00924B11"/>
    <w:rPr>
      <w:b/>
      <w:bCs/>
      <w:sz w:val="20"/>
      <w:szCs w:val="20"/>
    </w:rPr>
  </w:style>
  <w:style w:type="paragraph" w:styleId="FootnoteText">
    <w:name w:val="footnote text"/>
    <w:basedOn w:val="Normal"/>
    <w:link w:val="FootnoteTextChar"/>
    <w:uiPriority w:val="99"/>
    <w:semiHidden/>
    <w:unhideWhenUsed/>
    <w:rsid w:val="008F0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C36"/>
    <w:rPr>
      <w:sz w:val="20"/>
      <w:szCs w:val="20"/>
    </w:rPr>
  </w:style>
  <w:style w:type="character" w:styleId="FootnoteReference">
    <w:name w:val="footnote reference"/>
    <w:basedOn w:val="DefaultParagraphFont"/>
    <w:uiPriority w:val="99"/>
    <w:semiHidden/>
    <w:unhideWhenUsed/>
    <w:rsid w:val="008F0C36"/>
    <w:rPr>
      <w:vertAlign w:val="superscript"/>
    </w:rPr>
  </w:style>
  <w:style w:type="paragraph" w:styleId="Revision">
    <w:name w:val="Revision"/>
    <w:hidden/>
    <w:uiPriority w:val="99"/>
    <w:semiHidden/>
    <w:rsid w:val="00E355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semiHidden/>
    <w:unhideWhenUsed/>
    <w:qFormat/>
    <w:rsid w:val="00E323A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24B11"/>
    <w:rPr>
      <w:b/>
      <w:bCs/>
    </w:rPr>
  </w:style>
  <w:style w:type="character" w:customStyle="1" w:styleId="CommentSubjectChar">
    <w:name w:val="Comment Subject Char"/>
    <w:basedOn w:val="CommentTextChar"/>
    <w:link w:val="CommentSubject"/>
    <w:uiPriority w:val="99"/>
    <w:semiHidden/>
    <w:rsid w:val="00924B11"/>
    <w:rPr>
      <w:b/>
      <w:bCs/>
      <w:sz w:val="20"/>
      <w:szCs w:val="20"/>
    </w:rPr>
  </w:style>
  <w:style w:type="paragraph" w:styleId="FootnoteText">
    <w:name w:val="footnote text"/>
    <w:basedOn w:val="Normal"/>
    <w:link w:val="FootnoteTextChar"/>
    <w:uiPriority w:val="99"/>
    <w:semiHidden/>
    <w:unhideWhenUsed/>
    <w:rsid w:val="008F0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C36"/>
    <w:rPr>
      <w:sz w:val="20"/>
      <w:szCs w:val="20"/>
    </w:rPr>
  </w:style>
  <w:style w:type="character" w:styleId="FootnoteReference">
    <w:name w:val="footnote reference"/>
    <w:basedOn w:val="DefaultParagraphFont"/>
    <w:uiPriority w:val="99"/>
    <w:semiHidden/>
    <w:unhideWhenUsed/>
    <w:rsid w:val="008F0C36"/>
    <w:rPr>
      <w:vertAlign w:val="superscript"/>
    </w:rPr>
  </w:style>
  <w:style w:type="paragraph" w:styleId="Revision">
    <w:name w:val="Revision"/>
    <w:hidden/>
    <w:uiPriority w:val="99"/>
    <w:semiHidden/>
    <w:rsid w:val="00E355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3945-291A-4E30-A257-555E3B9E9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20</Pages>
  <Words>24394</Words>
  <Characters>139047</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163115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Minton</dc:creator>
  <cp:lastModifiedBy>Mark Green</cp:lastModifiedBy>
  <cp:revision>6</cp:revision>
  <dcterms:created xsi:type="dcterms:W3CDTF">2016-08-23T19:00:00Z</dcterms:created>
  <dcterms:modified xsi:type="dcterms:W3CDTF">2016-08-23T20:07:00Z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http://www.zotero.org/styles/journal-of-epidemiology-and-community-health</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http://www.zotero.org/styles/international-journal-of-epidemiology</vt:lpwstr>
  </property>
  <property fmtid="{D5CDD505-2E9C-101B-9397-08002B2CF9AE}" pid="16" name="Mendeley Recent Style Name 5_1">
    <vt:lpwstr>International Journal of Epidemiology</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