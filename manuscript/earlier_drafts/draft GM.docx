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3AE3F" w14:textId="77777777" w:rsidR="00A85DDE" w:rsidRDefault="00A85DDE" w:rsidP="00A85DDE">
      <w:pPr>
        <w:pStyle w:val="Heading1"/>
      </w:pPr>
      <w:r>
        <w:t>Abstract</w:t>
      </w:r>
    </w:p>
    <w:p w14:paraId="7520AAFB" w14:textId="77777777" w:rsidR="00A85DDE" w:rsidRDefault="00A85DDE">
      <w:pPr>
        <w:rPr>
          <w:b/>
        </w:rPr>
      </w:pPr>
    </w:p>
    <w:p w14:paraId="014C6862" w14:textId="77777777" w:rsidR="00CB1A32" w:rsidRPr="009D22C7" w:rsidRDefault="001A5AB4">
      <w:pPr>
        <w:rPr>
          <w:b/>
        </w:rPr>
      </w:pPr>
      <w:r w:rsidRPr="009D22C7">
        <w:rPr>
          <w:b/>
        </w:rPr>
        <w:t>Background</w:t>
      </w:r>
    </w:p>
    <w:p w14:paraId="6B4D1B31" w14:textId="77777777" w:rsidR="001A5AB4" w:rsidRDefault="00B973F1">
      <w:r>
        <w:t>All-</w:t>
      </w:r>
      <w:r w:rsidR="001A5AB4">
        <w:t>cause a</w:t>
      </w:r>
      <w:r>
        <w:t>ge-</w:t>
      </w:r>
      <w:r w:rsidR="001A5AB4">
        <w:t xml:space="preserve">specific mortality risks have tended to be decreasing in England &amp; Wales for more than a century. The period 2008-2015 has seen both a global recession, and since 2010, two Conservative-led governments pursuing an ‘austerity’ agenda of reduced investment in public services. </w:t>
      </w:r>
    </w:p>
    <w:p w14:paraId="08190B5C" w14:textId="77777777" w:rsidR="001A5AB4" w:rsidRPr="009D22C7" w:rsidRDefault="001A5AB4" w:rsidP="001A5AB4">
      <w:pPr>
        <w:rPr>
          <w:b/>
        </w:rPr>
      </w:pPr>
      <w:r w:rsidRPr="009D22C7">
        <w:rPr>
          <w:b/>
        </w:rPr>
        <w:t>Aim</w:t>
      </w:r>
    </w:p>
    <w:p w14:paraId="43D57E4C" w14:textId="77777777" w:rsidR="001A5AB4" w:rsidRDefault="001A5AB4" w:rsidP="001A5AB4">
      <w:r>
        <w:t>To estimate trends in age-specific mortality risks from 1990 to 2010</w:t>
      </w:r>
      <w:r w:rsidR="00B973F1">
        <w:t>, use these trends to produce estimated age-specific risks over the period 2010 to 2015, and compare actual against projected numbers of deaths by various ages to produce estimates of total excess deaths by age 95 years in each year from 2010 to 2015.</w:t>
      </w:r>
    </w:p>
    <w:p w14:paraId="705AF416" w14:textId="77777777" w:rsidR="001A5AB4" w:rsidRPr="009D22C7" w:rsidRDefault="001A5AB4">
      <w:pPr>
        <w:rPr>
          <w:b/>
        </w:rPr>
      </w:pPr>
      <w:r w:rsidRPr="009D22C7">
        <w:rPr>
          <w:b/>
        </w:rPr>
        <w:t xml:space="preserve">Methods </w:t>
      </w:r>
    </w:p>
    <w:p w14:paraId="6C52DEF5" w14:textId="77777777" w:rsidR="001A5AB4" w:rsidRDefault="00B973F1">
      <w:r>
        <w:t>Office for National Statistics (ONS) data on population counts and death counts at each age in single years from birth to age 95 years (2010 to 2014</w:t>
      </w:r>
      <w:r w:rsidR="009D22C7">
        <w:t xml:space="preserve"> data</w:t>
      </w:r>
      <w:r>
        <w:t>) or to age 89 years (2015</w:t>
      </w:r>
      <w:r w:rsidR="009D22C7">
        <w:t xml:space="preserve"> data</w:t>
      </w:r>
      <w:r>
        <w:t>) were used to construct linear regression models of mortality risk against year for each age in single years from 1990 to 2010, including dummy v</w:t>
      </w:r>
      <w:r w:rsidR="009D22C7">
        <w:t xml:space="preserve">ariables to control separately for effects of the New Labour (NL) government (1997-2010) and the 2008-2009 global financial crisis (GFC). </w:t>
      </w:r>
      <w:r w:rsidR="00603EF3">
        <w:t xml:space="preserve">The models were used to estimate the mortality risks that would have been expected if mortality trends during the New Labour period had continued. </w:t>
      </w:r>
      <w:r w:rsidR="009D22C7">
        <w:t>The number of age-specific deaths at each age in each year from 2011 to 2015 were estimated given population counts in each year, and compared with observed number of deaths in each year.</w:t>
      </w:r>
    </w:p>
    <w:p w14:paraId="42405DA8" w14:textId="77777777" w:rsidR="001A5AB4" w:rsidRPr="009D22C7" w:rsidRDefault="001A5AB4">
      <w:pPr>
        <w:rPr>
          <w:b/>
        </w:rPr>
      </w:pPr>
      <w:r w:rsidRPr="009D22C7">
        <w:rPr>
          <w:b/>
        </w:rPr>
        <w:t xml:space="preserve">Results </w:t>
      </w:r>
    </w:p>
    <w:p w14:paraId="3A55CB3A" w14:textId="77777777" w:rsidR="001A5AB4" w:rsidRDefault="00446A64">
      <w:r>
        <w:t xml:space="preserve">There </w:t>
      </w:r>
      <w:commentRangeStart w:id="0"/>
      <w:r>
        <w:t xml:space="preserve">were slightly fewer deaths </w:t>
      </w:r>
      <w:commentRangeEnd w:id="0"/>
      <w:r w:rsidR="004A4DCF">
        <w:rPr>
          <w:rStyle w:val="CommentReference"/>
        </w:rPr>
        <w:commentReference w:id="0"/>
      </w:r>
      <w:r>
        <w:t>than predicted from the models in 2010 and 2011, but from 2012 to 2015 there have been an additional 42,800 deaths</w:t>
      </w:r>
      <w:ins w:id="1" w:author="Danny Dorling" w:date="2016-07-16T12:43:00Z">
        <w:r w:rsidR="00634BAD">
          <w:t xml:space="preserve"> in England and Wales</w:t>
        </w:r>
      </w:ins>
      <w:r>
        <w:t xml:space="preserve"> than predicted from up to age 90, and an additional 61,000 additional deaths up to age 95 years</w:t>
      </w:r>
      <w:ins w:id="2" w:author="Danny Dorling" w:date="2016-07-16T12:44:00Z">
        <w:r w:rsidR="00634BAD">
          <w:t>, then would have occurred had the previous (1997-2010) rate of improvement continue</w:t>
        </w:r>
      </w:ins>
      <w:r>
        <w:t xml:space="preserve">. Most additional deaths </w:t>
      </w:r>
      <w:ins w:id="3" w:author="Danny Dorling" w:date="2016-07-16T12:44:00Z">
        <w:r w:rsidR="00634BAD">
          <w:t xml:space="preserve">than predicted </w:t>
        </w:r>
      </w:ins>
      <w:r>
        <w:t xml:space="preserve">occurred after retirement age, and were more likely among males than females. </w:t>
      </w:r>
    </w:p>
    <w:p w14:paraId="086237B5" w14:textId="77777777" w:rsidR="001A5AB4" w:rsidRPr="009D22C7" w:rsidRDefault="001A5AB4">
      <w:pPr>
        <w:rPr>
          <w:b/>
        </w:rPr>
      </w:pPr>
      <w:r w:rsidRPr="009D22C7">
        <w:rPr>
          <w:b/>
        </w:rPr>
        <w:t xml:space="preserve">Discussion </w:t>
      </w:r>
    </w:p>
    <w:p w14:paraId="3AFFC0BE" w14:textId="77777777" w:rsidR="001A5AB4" w:rsidRDefault="00446A64">
      <w:r>
        <w:t xml:space="preserve">Falling levels of investment in social and health care services in England &amp; Wales </w:t>
      </w:r>
      <w:r w:rsidR="00A85DDE">
        <w:t xml:space="preserve">since 2010 </w:t>
      </w:r>
      <w:r>
        <w:t xml:space="preserve">may be responsible for </w:t>
      </w:r>
      <w:r w:rsidR="00A85DDE">
        <w:t xml:space="preserve">mortality rates at older ages either increasing or falling more slowly than would have been expected if previous improvements had continued. </w:t>
      </w:r>
      <w:ins w:id="4" w:author="Danny Dorling" w:date="2016-07-16T12:45:00Z">
        <w:r w:rsidR="00634BAD">
          <w:t>Mortality for males was improving rapidly before 2010 so had that continued many older men would have been alive by 2015. In actual rise in mortality was greater for older women</w:t>
        </w:r>
      </w:ins>
      <w:ins w:id="5" w:author="Danny Dorling" w:date="2016-07-16T12:46:00Z">
        <w:r w:rsidR="00634BAD">
          <w:t>, but we should be aware that mortality improvements among older men slowed most abruptly after 2010.</w:t>
        </w:r>
      </w:ins>
    </w:p>
    <w:p w14:paraId="00921663" w14:textId="77777777" w:rsidR="001A5AB4" w:rsidRDefault="001A5AB4"/>
    <w:p w14:paraId="7F7193E0" w14:textId="77777777" w:rsidR="00A85DDE" w:rsidRDefault="00A85DDE">
      <w:r>
        <w:br w:type="page"/>
      </w:r>
    </w:p>
    <w:p w14:paraId="4342F641" w14:textId="77777777" w:rsidR="001A5AB4" w:rsidRDefault="001A5AB4" w:rsidP="00A85DDE">
      <w:pPr>
        <w:pStyle w:val="Heading1"/>
      </w:pPr>
      <w:r>
        <w:lastRenderedPageBreak/>
        <w:t>Introduction</w:t>
      </w:r>
    </w:p>
    <w:p w14:paraId="7AEE06FB" w14:textId="10F89745" w:rsidR="00634BAD" w:rsidRDefault="00142E90" w:rsidP="00142E90">
      <w:pPr>
        <w:rPr>
          <w:ins w:id="6" w:author="Danny Dorling" w:date="2016-07-16T12:47:00Z"/>
        </w:rPr>
      </w:pPr>
      <w:r>
        <w:t xml:space="preserve">In England &amp; Wales, as in much of the rich world, continual, incremental, and predictable rates of progress in matters of </w:t>
      </w:r>
      <w:commentRangeStart w:id="7"/>
      <w:r>
        <w:t xml:space="preserve">wealth </w:t>
      </w:r>
      <w:commentRangeEnd w:id="7"/>
      <w:r w:rsidR="004A4DCF">
        <w:rPr>
          <w:rStyle w:val="CommentReference"/>
        </w:rPr>
        <w:commentReference w:id="7"/>
      </w:r>
      <w:r>
        <w:t xml:space="preserve">and health have </w:t>
      </w:r>
      <w:commentRangeStart w:id="8"/>
      <w:r>
        <w:t>been the norm for many decades</w:t>
      </w:r>
      <w:commentRangeEnd w:id="8"/>
      <w:r w:rsidR="004A4DCF">
        <w:rPr>
          <w:rStyle w:val="CommentReference"/>
        </w:rPr>
        <w:commentReference w:id="8"/>
      </w:r>
      <w:r>
        <w:t xml:space="preserve">. To not make progress, year on year, at rates that have continued for </w:t>
      </w:r>
      <w:r w:rsidR="00D23E41">
        <w:t>generations</w:t>
      </w:r>
      <w:r>
        <w:t xml:space="preserve"> is therefore to underperform as a society, and so to regress in absolute terms</w:t>
      </w:r>
      <w:ins w:id="9" w:author="Danny Dorling" w:date="2016-07-16T12:47:00Z">
        <w:r w:rsidR="00634BAD">
          <w:t>,</w:t>
        </w:r>
      </w:ins>
      <w:r>
        <w:t xml:space="preserve"> and achieve less than has been achieved before</w:t>
      </w:r>
      <w:ins w:id="10" w:author="Danny Dorling" w:date="2016-07-16T12:47:00Z">
        <w:r w:rsidR="00634BAD">
          <w:t>,</w:t>
        </w:r>
      </w:ins>
      <w:r>
        <w:t xml:space="preserve"> is to </w:t>
      </w:r>
      <w:r w:rsidR="00D23E41">
        <w:t>fail badly</w:t>
      </w:r>
      <w:ins w:id="11" w:author="Danny Dorling" w:date="2016-07-16T12:47:00Z">
        <w:r w:rsidR="00634BAD">
          <w:t xml:space="preserve"> at what is arguabl</w:t>
        </w:r>
      </w:ins>
      <w:ins w:id="12" w:author="Gerry McCartney" w:date="2016-07-22T10:18:00Z">
        <w:r w:rsidR="004A4DCF">
          <w:t>y</w:t>
        </w:r>
      </w:ins>
      <w:ins w:id="13" w:author="Danny Dorling" w:date="2016-07-16T12:47:00Z">
        <w:del w:id="14" w:author="Gerry McCartney" w:date="2016-07-22T10:18:00Z">
          <w:r w:rsidR="00634BAD" w:rsidDel="004A4DCF">
            <w:delText>e</w:delText>
          </w:r>
        </w:del>
        <w:r w:rsidR="00634BAD">
          <w:t xml:space="preserve"> the most important measure of social progress</w:t>
        </w:r>
      </w:ins>
      <w:r w:rsidR="00D23E41">
        <w:t xml:space="preserve">. </w:t>
      </w:r>
    </w:p>
    <w:p w14:paraId="188ED68E" w14:textId="77777777" w:rsidR="00634BAD" w:rsidRDefault="00634BAD" w:rsidP="00142E90">
      <w:pPr>
        <w:rPr>
          <w:ins w:id="15" w:author="Danny Dorling" w:date="2016-07-16T12:47:00Z"/>
        </w:rPr>
      </w:pPr>
    </w:p>
    <w:p w14:paraId="3AC9B35E" w14:textId="77777777" w:rsidR="00823A3B" w:rsidRDefault="00D23E41" w:rsidP="00142E90">
      <w:r>
        <w:t xml:space="preserve">In recent years macroeconomists have been puzzled at the UK’s slow rate of per capita growth in gross domestic product (GDP) </w:t>
      </w:r>
      <w:ins w:id="16" w:author="Danny Dorling" w:date="2016-07-16T12:47:00Z">
        <w:r w:rsidR="00634BAD">
          <w:t xml:space="preserve">which experienced one of the </w:t>
        </w:r>
      </w:ins>
      <w:ins w:id="17" w:author="Danny Dorling" w:date="2016-07-16T12:48:00Z">
        <w:r w:rsidR="00634BAD">
          <w:t>greatest</w:t>
        </w:r>
      </w:ins>
      <w:ins w:id="18" w:author="Danny Dorling" w:date="2016-07-16T12:47:00Z">
        <w:r w:rsidR="00634BAD">
          <w:t xml:space="preserve"> recessions of modern times in the years following</w:t>
        </w:r>
      </w:ins>
      <w:del w:id="19" w:author="Danny Dorling" w:date="2016-07-16T12:48:00Z">
        <w:r w:rsidDel="00634BAD">
          <w:delText>since</w:delText>
        </w:r>
      </w:del>
      <w:r>
        <w:t xml:space="preserve"> 2008</w:t>
      </w:r>
      <w:r w:rsidR="00823A3B">
        <w:t>, with arguments made about the world economy may have entered a new epoch of ‘secular stagnation’, pe</w:t>
      </w:r>
      <w:r w:rsidR="001C65F6">
        <w:t>rmanently slower growth in a metric that has for more than sixty years considered a key measure of societal progress</w:t>
      </w:r>
      <w:r>
        <w:t xml:space="preserve">. </w:t>
      </w:r>
      <w:r w:rsidR="001C65F6">
        <w:t xml:space="preserve">The economic slowdown and stagnation in the UK has, however, been considered exceptionally poor, and </w:t>
      </w:r>
      <w:ins w:id="20" w:author="Danny Dorling" w:date="2016-07-16T12:48:00Z">
        <w:r w:rsidR="00634BAD">
          <w:t xml:space="preserve">has been </w:t>
        </w:r>
      </w:ins>
      <w:r w:rsidR="001C65F6">
        <w:t xml:space="preserve">linked to the Austerity agenda of the Conservative led government of 2010 </w:t>
      </w:r>
      <w:ins w:id="21" w:author="Danny Dorling" w:date="2016-07-16T12:48:00Z">
        <w:r w:rsidR="00634BAD">
          <w:t xml:space="preserve">which continues through </w:t>
        </w:r>
      </w:ins>
      <w:r w:rsidR="001C65F6">
        <w:t xml:space="preserve">to the present day, in contrast to similarly affected countries which pursued policies of economic stimulus and investment instead. [REF: Wren Lewis; Stuckler]. In the UK, this persistent gap between actual and projected GDP per capita grew from </w:t>
      </w:r>
      <w:r w:rsidR="00823A3B">
        <w:t xml:space="preserve">around </w:t>
      </w:r>
      <w:commentRangeStart w:id="22"/>
      <w:r w:rsidR="00823A3B">
        <w:t xml:space="preserve">£6,800 per person in 2008 to more than £13,400 </w:t>
      </w:r>
      <w:commentRangeEnd w:id="22"/>
      <w:r w:rsidR="004A4DCF">
        <w:rPr>
          <w:rStyle w:val="CommentReference"/>
        </w:rPr>
        <w:commentReference w:id="22"/>
      </w:r>
      <w:r w:rsidR="00823A3B">
        <w:t xml:space="preserve">per person in 2015. </w:t>
      </w:r>
      <w:commentRangeStart w:id="23"/>
      <w:r w:rsidR="001C65F6">
        <w:t>Income inequalities have also grown exceptionally sharply in the UK since 2010</w:t>
      </w:r>
      <w:commentRangeEnd w:id="23"/>
      <w:r w:rsidR="004A4DCF">
        <w:rPr>
          <w:rStyle w:val="CommentReference"/>
        </w:rPr>
        <w:commentReference w:id="23"/>
      </w:r>
      <w:r w:rsidR="001C65F6">
        <w:t>, meaning d</w:t>
      </w:r>
      <w:r w:rsidR="00823A3B">
        <w:t>ivergences against long term trends in median earnings have been larger still</w:t>
      </w:r>
      <w:ins w:id="24" w:author="Danny Dorling" w:date="2016-07-16T12:49:00Z">
        <w:r w:rsidR="00634BAD">
          <w:t xml:space="preserve">. The best-off 1% saw their </w:t>
        </w:r>
        <w:commentRangeStart w:id="25"/>
        <w:r w:rsidR="00634BAD">
          <w:t xml:space="preserve">incomes and especially their wealth rise after 2008 </w:t>
        </w:r>
      </w:ins>
      <w:commentRangeEnd w:id="25"/>
      <w:r w:rsidR="004A4DCF">
        <w:rPr>
          <w:rStyle w:val="CommentReference"/>
        </w:rPr>
        <w:commentReference w:id="25"/>
      </w:r>
      <w:ins w:id="26" w:author="Danny Dorling" w:date="2016-07-16T12:49:00Z">
        <w:r w:rsidR="00634BAD">
          <w:t xml:space="preserve">whereas for the other 99% income levels fell and absolute poverty has increase </w:t>
        </w:r>
      </w:ins>
      <w:r w:rsidR="00823A3B">
        <w:t xml:space="preserve"> [</w:t>
      </w:r>
      <w:ins w:id="27" w:author="Danny Dorling" w:date="2016-07-16T12:49:00Z">
        <w:r w:rsidR="00634BAD">
          <w:t xml:space="preserve">Dorling, D. (2014, 2015) Inequality and </w:t>
        </w:r>
      </w:ins>
      <w:ins w:id="28" w:author="Danny Dorling" w:date="2016-07-16T12:50:00Z">
        <w:r w:rsidR="00634BAD">
          <w:t>the</w:t>
        </w:r>
      </w:ins>
      <w:ins w:id="29" w:author="Danny Dorling" w:date="2016-07-16T12:49:00Z">
        <w:r w:rsidR="00634BAD">
          <w:t xml:space="preserve"> </w:t>
        </w:r>
      </w:ins>
      <w:ins w:id="30" w:author="Danny Dorling" w:date="2016-07-16T12:50:00Z">
        <w:r w:rsidR="00634BAD">
          <w:t>1%, London: Verso</w:t>
        </w:r>
      </w:ins>
      <w:del w:id="31" w:author="Danny Dorling" w:date="2016-07-16T12:49:00Z">
        <w:r w:rsidR="00823A3B" w:rsidDel="00634BAD">
          <w:delText>REF</w:delText>
        </w:r>
      </w:del>
      <w:r w:rsidR="00823A3B">
        <w:t xml:space="preserve">] </w:t>
      </w:r>
    </w:p>
    <w:p w14:paraId="66F2F650" w14:textId="77777777" w:rsidR="00084A35" w:rsidRDefault="00DF3673" w:rsidP="00142E90">
      <w:r>
        <w:t xml:space="preserve">Progress in health, at least as measured in life expectancy, has tended to improve continually for an even longer period. In the UK, the greatest gains in life expectancy at birth occurred during the first half of the twentieth </w:t>
      </w:r>
      <w:r w:rsidR="00E63EFD">
        <w:t>century</w:t>
      </w:r>
      <w:r>
        <w:t xml:space="preserve">, in large part due to exponential falls in infant mortality rates. These rates appear to be continuing to </w:t>
      </w:r>
      <w:commentRangeStart w:id="32"/>
      <w:r>
        <w:t>fall exponentially</w:t>
      </w:r>
      <w:commentRangeEnd w:id="32"/>
      <w:r w:rsidR="004A4DCF">
        <w:rPr>
          <w:rStyle w:val="CommentReference"/>
        </w:rPr>
        <w:commentReference w:id="32"/>
      </w:r>
      <w:r>
        <w:t xml:space="preserve">, but because the absolute risk of infant mortality is so much lower than it was three or four generations ago, the </w:t>
      </w:r>
      <w:ins w:id="33" w:author="Danny Dorling" w:date="2016-07-16T12:51:00Z">
        <w:r w:rsidR="00634BAD">
          <w:t xml:space="preserve">overall </w:t>
        </w:r>
      </w:ins>
      <w:r>
        <w:t xml:space="preserve">effect of these further declines on overall life expectancy have </w:t>
      </w:r>
      <w:commentRangeStart w:id="34"/>
      <w:r>
        <w:t>declined</w:t>
      </w:r>
      <w:commentRangeEnd w:id="34"/>
      <w:r w:rsidR="004A4DCF">
        <w:rPr>
          <w:rStyle w:val="CommentReference"/>
        </w:rPr>
        <w:commentReference w:id="34"/>
      </w:r>
      <w:r>
        <w:t xml:space="preserve">. Instead, what contributes most to overall changes in longevity are continuing, incremental falls in age-specific mortality risks </w:t>
      </w:r>
      <w:r w:rsidR="00E63EFD">
        <w:t xml:space="preserve">(ASMRs) </w:t>
      </w:r>
      <w:r>
        <w:t xml:space="preserve">throughout adulthood, and in particular in older years. </w:t>
      </w:r>
      <w:r w:rsidR="00AC4CD9">
        <w:t xml:space="preserve">The probability of dying </w:t>
      </w:r>
      <w:r>
        <w:t>with each add</w:t>
      </w:r>
      <w:r w:rsidR="0030300F">
        <w:t xml:space="preserve">itional year of </w:t>
      </w:r>
      <w:r w:rsidR="00AC4CD9">
        <w:t xml:space="preserve">life typically increases, by between 10% and 11% in the UK, </w:t>
      </w:r>
      <w:r w:rsidR="0030300F">
        <w:t xml:space="preserve">from around the age of 35 years </w:t>
      </w:r>
      <w:r w:rsidR="00AC4CD9">
        <w:t xml:space="preserve">onwards </w:t>
      </w:r>
      <w:r w:rsidR="0030300F">
        <w:t>in both males and females</w:t>
      </w:r>
      <w:r w:rsidR="00AC4CD9">
        <w:t>. This compound growth in probability of death at each age turns a risk of less than 0.2% at age 4</w:t>
      </w:r>
      <w:r w:rsidR="00084A35">
        <w:t>0 into a risk of over 6.0% at age 80 for men, and from less than 1-in-1000 at age 40 to over 4.3% for women. [</w:t>
      </w:r>
      <w:proofErr w:type="gramStart"/>
      <w:r w:rsidR="00084A35">
        <w:t>own</w:t>
      </w:r>
      <w:proofErr w:type="gramEnd"/>
      <w:r w:rsidR="00084A35">
        <w:t xml:space="preserve"> calculations, year 2000] The total probability of dying between any two ages is of course an accumulation of these individually compounding age-specific mortality risks.</w:t>
      </w:r>
    </w:p>
    <w:p w14:paraId="11E03AC0" w14:textId="77777777" w:rsidR="00E63EFD" w:rsidRDefault="00E63EFD" w:rsidP="00142E90">
      <w:commentRangeStart w:id="35"/>
      <w:r>
        <w:t xml:space="preserve">There are signals </w:t>
      </w:r>
      <w:commentRangeEnd w:id="35"/>
      <w:r w:rsidR="004A4DCF">
        <w:rPr>
          <w:rStyle w:val="CommentReference"/>
        </w:rPr>
        <w:commentReference w:id="35"/>
      </w:r>
      <w:r>
        <w:t xml:space="preserve">that trends towards greater longevity in England &amp; Wales have slowed down or even reversed in recent years. </w:t>
      </w:r>
      <w:ins w:id="36" w:author="Danny Dorling" w:date="2016-07-16T12:52:00Z">
        <w:r w:rsidR="00634BAD">
          <w:t>I</w:t>
        </w:r>
        <w:r w:rsidR="00634BAD" w:rsidRPr="00634BAD">
          <w:t xml:space="preserve">n England and Wales </w:t>
        </w:r>
        <w:r w:rsidR="00634BAD">
          <w:t xml:space="preserve">deaths in the year to </w:t>
        </w:r>
        <w:commentRangeStart w:id="37"/>
        <w:r w:rsidR="00634BAD">
          <w:t>July 2015</w:t>
        </w:r>
        <w:r w:rsidR="00634BAD" w:rsidRPr="00634BAD">
          <w:t xml:space="preserve"> </w:t>
        </w:r>
      </w:ins>
      <w:commentRangeEnd w:id="37"/>
      <w:r w:rsidR="004A4DCF">
        <w:rPr>
          <w:rStyle w:val="CommentReference"/>
        </w:rPr>
        <w:commentReference w:id="37"/>
      </w:r>
      <w:ins w:id="38" w:author="Danny Dorling" w:date="2016-07-16T12:52:00Z">
        <w:r w:rsidR="00634BAD" w:rsidRPr="00634BAD">
          <w:t>rose by 46,100; a rise o</w:t>
        </w:r>
        <w:r w:rsidR="00634BAD">
          <w:t>f 9% in the annual death rate as compared to mortality to the</w:t>
        </w:r>
        <w:r w:rsidR="00634BAD" w:rsidRPr="00634BAD">
          <w:t xml:space="preserve"> </w:t>
        </w:r>
        <w:proofErr w:type="spellStart"/>
        <w:r w:rsidR="00634BAD" w:rsidRPr="00634BAD">
          <w:t>mid year</w:t>
        </w:r>
        <w:proofErr w:type="spellEnd"/>
        <w:r w:rsidR="00634BAD">
          <w:t xml:space="preserve"> of </w:t>
        </w:r>
        <w:commentRangeStart w:id="39"/>
        <w:r w:rsidR="00634BAD">
          <w:t>2014</w:t>
        </w:r>
      </w:ins>
      <w:commentRangeEnd w:id="39"/>
      <w:r w:rsidR="004A4DCF">
        <w:rPr>
          <w:rStyle w:val="CommentReference"/>
        </w:rPr>
        <w:commentReference w:id="39"/>
      </w:r>
      <w:ins w:id="40" w:author="Danny Dorling" w:date="2016-07-16T12:52:00Z">
        <w:r w:rsidR="00634BAD" w:rsidRPr="00634BAD">
          <w:t xml:space="preserve">. Deaths rose by 12% in the population who had survived to age 90; by 10% for those aged 85-89; 7% for those aged 80-84; 5% for those aged 75-70; </w:t>
        </w:r>
        <w:r w:rsidR="00634BAD">
          <w:t>and by 3% for those aged 55-74.</w:t>
        </w:r>
        <w:r w:rsidR="00634BAD" w:rsidRPr="00634BAD">
          <w:t xml:space="preserve"> </w:t>
        </w:r>
      </w:ins>
      <w:r>
        <w:t>[</w:t>
      </w:r>
      <w:del w:id="41" w:author="Danny Dorling" w:date="2016-07-16T12:53:00Z">
        <w:r w:rsidDel="00634BAD">
          <w:delText>Danny stats</w:delText>
        </w:r>
      </w:del>
      <w:ins w:id="42" w:author="Danny Dorling" w:date="2016-07-16T12:53:00Z">
        <w:r w:rsidR="00634BAD">
          <w:t>Calculated from ONS mid year estimates released on June 23</w:t>
        </w:r>
        <w:r w:rsidR="00634BAD" w:rsidRPr="00634BAD">
          <w:rPr>
            <w:vertAlign w:val="superscript"/>
            <w:rPrChange w:id="43" w:author="Danny Dorling" w:date="2016-07-16T12:53:00Z">
              <w:rPr/>
            </w:rPrChange>
          </w:rPr>
          <w:t>rd</w:t>
        </w:r>
        <w:r w:rsidR="00634BAD">
          <w:t xml:space="preserve"> 2016</w:t>
        </w:r>
      </w:ins>
      <w:r>
        <w:t>] Figure XX shows, for example, the mean age of death f</w:t>
      </w:r>
      <w:r w:rsidR="00E35C17">
        <w:t xml:space="preserve">or those age 65 years or over in England &amp; Wales from 1990 onwards, a measure of conditional life expectancy. The two dashed lines indicate linear regressions fit to this trend for each year from 1990 to 2008, and it is clear from this that recent years have seen actual increases in this measure fall </w:t>
      </w:r>
      <w:r w:rsidR="00E35C17">
        <w:lastRenderedPageBreak/>
        <w:t xml:space="preserve">below the trend line for both men and women. These differences between actual and projected conditional life expectancy trends amount to around 0.4 years for males and 0.7 years for females. </w:t>
      </w:r>
    </w:p>
    <w:p w14:paraId="623A8980" w14:textId="77777777" w:rsidR="00C96E64" w:rsidRDefault="00E35C17" w:rsidP="00142E90">
      <w:r>
        <w:t xml:space="preserve">Underlying a single measure of longevity are a much larger number of ASMRs, each of which have been undergoing different rates of change over time. Although it would not be reasonable to compare ASMR trends over a long period of time because earlier medical and broader public health interventions, such as antibiotics and improved sanitation, are likely to have picked the ‘low hanging fruit’ in mortality reduction, and helped bring the epidemiological transition in which communicable causes of death became much less predominant, exploring ASMR trends over </w:t>
      </w:r>
      <w:r w:rsidR="00C96E64">
        <w:t xml:space="preserve">more recent decades is likely to be informative in helping to identify whether, as with the collapse in per capita GDP since 2008, there has been a substantive shift away from expected improvements in mortality </w:t>
      </w:r>
      <w:commentRangeStart w:id="44"/>
      <w:r w:rsidR="00C96E64">
        <w:t>risk</w:t>
      </w:r>
      <w:commentRangeEnd w:id="44"/>
      <w:r w:rsidR="004A4DCF">
        <w:rPr>
          <w:rStyle w:val="CommentReference"/>
        </w:rPr>
        <w:commentReference w:id="44"/>
      </w:r>
      <w:r w:rsidR="00C96E64">
        <w:t xml:space="preserve">. </w:t>
      </w:r>
    </w:p>
    <w:p w14:paraId="7AB9E4B7" w14:textId="77777777" w:rsidR="00A678E0" w:rsidRDefault="00C96E64" w:rsidP="00142E90">
      <w:commentRangeStart w:id="45"/>
      <w:r>
        <w:t xml:space="preserve">Within England and Wales, there are very good and well documented reasons for believing that the relationship between </w:t>
      </w:r>
      <w:r w:rsidR="0006332B">
        <w:t xml:space="preserve">economic growth and health trajectories </w:t>
      </w:r>
      <w:r>
        <w:t>are more than just analogous</w:t>
      </w:r>
      <w:commentRangeEnd w:id="45"/>
      <w:r w:rsidR="006F456B">
        <w:rPr>
          <w:rStyle w:val="CommentReference"/>
        </w:rPr>
        <w:commentReference w:id="45"/>
      </w:r>
      <w:r>
        <w:t xml:space="preserve">. This is because of the particular macroeconomic policy decisions taken by the Conservative-led Coalition government of 2010 to 2015, and later the Conservative government from 2015 onwards, to pursue an </w:t>
      </w:r>
      <w:ins w:id="46" w:author="Danny Dorling" w:date="2016-07-16T12:53:00Z">
        <w:r w:rsidR="00634BAD">
          <w:t>a</w:t>
        </w:r>
      </w:ins>
      <w:del w:id="47" w:author="Danny Dorling" w:date="2016-07-16T12:53:00Z">
        <w:r w:rsidDel="00634BAD">
          <w:delText>A</w:delText>
        </w:r>
      </w:del>
      <w:r>
        <w:t>usterity agenda aimed (allegedly) at reducing the size of public sector debt following the 2008 GFC. This agenda led to substantial freezes or slow-downs in per capita spend in areas of healthcare and social care</w:t>
      </w:r>
      <w:r w:rsidR="00A678E0">
        <w:t xml:space="preserve">, unprecedented in scale and duration in many people’s lifetimes. </w:t>
      </w:r>
    </w:p>
    <w:p w14:paraId="48882BED" w14:textId="77777777" w:rsidR="00A678E0" w:rsidRDefault="00A678E0" w:rsidP="00142E90">
      <w:r>
        <w:t>Where the increased mortality risk with age, from middle age onwards, tends to be driven by non-communicable disease rather than external causes, the increasing risk of mortality tends to be accompanied by an increasing incidence and prevalence of morbidities: ailments, aches, pains and disabling conditions that lead to individuals becoming increasing reliant on both health care and later adult social services. Where there are per-capita freezes or cut</w:t>
      </w:r>
      <w:r w:rsidR="0006332B">
        <w:t xml:space="preserve">s in spending on these services, the capacity of such services to effectively treat these morbidities can be expected to diminish, and the probability that previously non-fatal conditions and events lead to loss of life can be expected to increase. Inadequate health care and social care mean that strokes, falls, cases of pneumonia or periods of exceptionally cold or hot weather may all be more likely to result in death for frail </w:t>
      </w:r>
      <w:commentRangeStart w:id="48"/>
      <w:r w:rsidR="0006332B">
        <w:t>individuals</w:t>
      </w:r>
      <w:commentRangeEnd w:id="48"/>
      <w:r w:rsidR="006F456B">
        <w:rPr>
          <w:rStyle w:val="CommentReference"/>
        </w:rPr>
        <w:commentReference w:id="48"/>
      </w:r>
      <w:r w:rsidR="0006332B">
        <w:t xml:space="preserve">. </w:t>
      </w:r>
    </w:p>
    <w:p w14:paraId="2B0A0F39" w14:textId="77777777" w:rsidR="00C96E64" w:rsidRDefault="006245DE" w:rsidP="006245DE">
      <w:r>
        <w:t xml:space="preserve">The purpose of this paper is three-fold: firstly, to assess whether, in England &amp; Wales, there is evidence of substantive shifts from ASMR trends in the period after 2010; secondly, to see whether such patterns are consistent with those expected given reduced health care and adult social care spending, i.e. whether they disproportionately affect the frail and elderly; and thirdly, to quantify any effect of such shifts away from historic trends in terms of ‘excess deaths’, rather than in more abstract terms such as the statistical significance or otherwise of regression coefficients. </w:t>
      </w:r>
    </w:p>
    <w:p w14:paraId="3BF6B54E" w14:textId="77777777" w:rsidR="006245DE" w:rsidRDefault="006245DE" w:rsidP="006245DE"/>
    <w:p w14:paraId="029642A3" w14:textId="77777777" w:rsidR="006245DE" w:rsidRDefault="006245DE" w:rsidP="006245DE"/>
    <w:p w14:paraId="59871DC3" w14:textId="77777777" w:rsidR="006245DE" w:rsidRDefault="006245DE" w:rsidP="006245DE"/>
    <w:p w14:paraId="2F8DA4AD" w14:textId="77777777" w:rsidR="006245DE" w:rsidRDefault="006245DE" w:rsidP="006245DE"/>
    <w:p w14:paraId="67F33B5D" w14:textId="77777777" w:rsidR="006245DE" w:rsidRDefault="006245DE" w:rsidP="006245DE"/>
    <w:p w14:paraId="793959AA" w14:textId="77777777" w:rsidR="006245DE" w:rsidRDefault="006245DE" w:rsidP="006245DE">
      <w:pPr>
        <w:pStyle w:val="Caption"/>
        <w:keepNext/>
      </w:pPr>
      <w:r>
        <w:lastRenderedPageBreak/>
        <w:t xml:space="preserve">Figure </w:t>
      </w:r>
      <w:fldSimple w:instr=" SEQ Figure \* ARABIC ">
        <w:r w:rsidR="00D35BFA">
          <w:rPr>
            <w:noProof/>
          </w:rPr>
          <w:t>1</w:t>
        </w:r>
      </w:fldSimple>
      <w:r>
        <w:t xml:space="preserve"> Three UK time trends. A) Per capita GDP against trend, 1950 to 2015; B) Average percentage increase in mortality risk with each additional age of life, for males and females, from 1961 to 2015</w:t>
      </w:r>
      <w:r w:rsidR="0048209C">
        <w:t xml:space="preserve">; C) Mean age of deaths amongst males and females aged over 65 years from 1990 to 2014, compared with linear trend over the period 1990 to </w:t>
      </w:r>
      <w:commentRangeStart w:id="49"/>
      <w:r w:rsidR="0048209C">
        <w:t>2008</w:t>
      </w:r>
      <w:commentRangeEnd w:id="49"/>
      <w:r w:rsidR="006F456B">
        <w:rPr>
          <w:rStyle w:val="CommentReference"/>
          <w:i w:val="0"/>
          <w:iCs w:val="0"/>
          <w:color w:val="auto"/>
        </w:rPr>
        <w:commentReference w:id="49"/>
      </w:r>
    </w:p>
    <w:p w14:paraId="2831CAC4" w14:textId="77777777" w:rsidR="006245DE" w:rsidRDefault="006245DE" w:rsidP="006245DE">
      <w:r>
        <w:rPr>
          <w:noProof/>
          <w:lang w:eastAsia="en-GB"/>
        </w:rPr>
        <w:drawing>
          <wp:inline distT="0" distB="0" distL="0" distR="0" wp14:anchorId="5D7E8574" wp14:editId="59D29884">
            <wp:extent cx="4536724" cy="7559040"/>
            <wp:effectExtent l="0" t="0" r="0" b="3810"/>
            <wp:docPr id="1" name="Picture 1" descr="E:\repos\danny_elderly_mort\figures\intro_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anny_elderly_mort\figures\intro_stri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7631" cy="7560551"/>
                    </a:xfrm>
                    <a:prstGeom prst="rect">
                      <a:avLst/>
                    </a:prstGeom>
                    <a:noFill/>
                    <a:ln>
                      <a:noFill/>
                    </a:ln>
                  </pic:spPr>
                </pic:pic>
              </a:graphicData>
            </a:graphic>
          </wp:inline>
        </w:drawing>
      </w:r>
    </w:p>
    <w:p w14:paraId="193C8C5C" w14:textId="77777777" w:rsidR="0048209C" w:rsidRPr="0048209C" w:rsidRDefault="0048209C" w:rsidP="006245DE">
      <w:pPr>
        <w:rPr>
          <w:b/>
        </w:rPr>
      </w:pPr>
      <w:r>
        <w:rPr>
          <w:b/>
        </w:rPr>
        <w:t>Notes</w:t>
      </w:r>
      <w:r>
        <w:t xml:space="preserve">: </w:t>
      </w:r>
      <w:r>
        <w:rPr>
          <w:b/>
        </w:rPr>
        <w:t>Data Sources: (A) ONS; HMD; (B) ONS; (C) ONS [further details to be added]</w:t>
      </w:r>
    </w:p>
    <w:p w14:paraId="42E16004" w14:textId="77777777" w:rsidR="0048209C" w:rsidRDefault="0048209C" w:rsidP="00142E90"/>
    <w:p w14:paraId="5B2D54F0" w14:textId="77777777" w:rsidR="00224849" w:rsidRDefault="00224849" w:rsidP="00142E90">
      <w:r>
        <w:t>Links:</w:t>
      </w:r>
    </w:p>
    <w:p w14:paraId="75207312" w14:textId="77777777" w:rsidR="00224849" w:rsidRDefault="00224849" w:rsidP="00142E90">
      <w:r>
        <w:t xml:space="preserve"> </w:t>
      </w:r>
      <w:hyperlink r:id="rId9" w:history="1">
        <w:r w:rsidRPr="00AA714E">
          <w:rPr>
            <w:rStyle w:val="Hyperlink"/>
          </w:rPr>
          <w:t>http://oxrep.oxfordjournals.org/content/31/2/217.full.pdf+html</w:t>
        </w:r>
      </w:hyperlink>
    </w:p>
    <w:p w14:paraId="78EB6B5A" w14:textId="77777777" w:rsidR="00224849" w:rsidRDefault="008F39DA" w:rsidP="00142E90">
      <w:hyperlink r:id="rId10" w:history="1">
        <w:r w:rsidR="00224849" w:rsidRPr="00AA714E">
          <w:rPr>
            <w:rStyle w:val="Hyperlink"/>
          </w:rPr>
          <w:t>http://ner.sagepub.com/content/231/1/R17.full.pdf+html</w:t>
        </w:r>
      </w:hyperlink>
    </w:p>
    <w:p w14:paraId="7A825899" w14:textId="77777777" w:rsidR="00224849" w:rsidRDefault="008F39DA" w:rsidP="00142E90">
      <w:hyperlink r:id="rId11" w:history="1">
        <w:r w:rsidR="00224849" w:rsidRPr="00AA714E">
          <w:rPr>
            <w:rStyle w:val="Hyperlink"/>
          </w:rPr>
          <w:t>http://behl.berkeley.edu/files/2015/07/WP2015-06_Eichengreen.pdf</w:t>
        </w:r>
      </w:hyperlink>
    </w:p>
    <w:p w14:paraId="758DDDFD" w14:textId="77777777" w:rsidR="00224849" w:rsidRDefault="008F39DA" w:rsidP="00142E90">
      <w:hyperlink r:id="rId12" w:history="1">
        <w:r w:rsidR="00224849" w:rsidRPr="00AA714E">
          <w:rPr>
            <w:rStyle w:val="Hyperlink"/>
          </w:rPr>
          <w:t>http://search.proquest.com/openview/2ff879b9c765e297515ce17b0e947e8c/1?pq-origsite=gscholar&amp;cbl=736333</w:t>
        </w:r>
      </w:hyperlink>
    </w:p>
    <w:p w14:paraId="5E8A2F37" w14:textId="77777777" w:rsidR="00224849" w:rsidRDefault="008F39DA" w:rsidP="00142E90">
      <w:hyperlink r:id="rId13" w:history="1">
        <w:r w:rsidR="00224849" w:rsidRPr="00AA714E">
          <w:rPr>
            <w:rStyle w:val="Hyperlink"/>
          </w:rPr>
          <w:t>http://link.springer.com/article/10.1057%2Fimfer.2015.6</w:t>
        </w:r>
      </w:hyperlink>
    </w:p>
    <w:p w14:paraId="76423801" w14:textId="77777777" w:rsidR="00224849" w:rsidRDefault="008F39DA" w:rsidP="00142E90">
      <w:hyperlink r:id="rId14" w:history="1">
        <w:r w:rsidR="00224849" w:rsidRPr="00AA714E">
          <w:rPr>
            <w:rStyle w:val="Hyperlink"/>
          </w:rPr>
          <w:t>http://heinonline.org/HOL/Page?handle=hein.journals/fora95&amp;div=26&amp;g_sent=1&amp;collection=journals</w:t>
        </w:r>
      </w:hyperlink>
    </w:p>
    <w:p w14:paraId="656B7533" w14:textId="77777777" w:rsidR="00224849" w:rsidRDefault="008F39DA" w:rsidP="00142E90">
      <w:hyperlink r:id="rId15" w:history="1">
        <w:r w:rsidR="00224849" w:rsidRPr="00AA714E">
          <w:rPr>
            <w:rStyle w:val="Hyperlink"/>
          </w:rPr>
          <w:t>https://assets.documentcloud.org/documents/1678017/growing-fast-and-slow.pdf</w:t>
        </w:r>
      </w:hyperlink>
    </w:p>
    <w:p w14:paraId="667C02A9" w14:textId="77777777" w:rsidR="00224849" w:rsidRDefault="008F39DA" w:rsidP="00142E90">
      <w:hyperlink r:id="rId16" w:history="1">
        <w:r w:rsidR="00224849" w:rsidRPr="00AA714E">
          <w:rPr>
            <w:rStyle w:val="Hyperlink"/>
          </w:rPr>
          <w:t>https://assets.documentcloud.org/documents/1678017/growing-fast-and-slow.pdf</w:t>
        </w:r>
      </w:hyperlink>
    </w:p>
    <w:p w14:paraId="3E7F0521" w14:textId="77777777" w:rsidR="00224849" w:rsidRDefault="008F39DA" w:rsidP="00142E90">
      <w:hyperlink r:id="rId17" w:history="1">
        <w:r w:rsidR="00224849" w:rsidRPr="00AA714E">
          <w:rPr>
            <w:rStyle w:val="Hyperlink"/>
          </w:rPr>
          <w:t>https://mainlymacro.blogspot.co.uk/2015/04/mediamacro-myth-7-strong-recovery.html</w:t>
        </w:r>
      </w:hyperlink>
    </w:p>
    <w:p w14:paraId="29F4A6DF" w14:textId="77777777" w:rsidR="00224849" w:rsidRDefault="008F39DA" w:rsidP="00142E90">
      <w:hyperlink r:id="rId18" w:history="1">
        <w:r w:rsidR="00224849" w:rsidRPr="00AA714E">
          <w:rPr>
            <w:rStyle w:val="Hyperlink"/>
          </w:rPr>
          <w:t>http://www.voxeu.org/article/fiscal-policy-explains-weak-recovery</w:t>
        </w:r>
      </w:hyperlink>
    </w:p>
    <w:p w14:paraId="29B2715C" w14:textId="77777777" w:rsidR="00224849" w:rsidRDefault="008F39DA" w:rsidP="00142E90">
      <w:hyperlink r:id="rId19" w:history="1">
        <w:r w:rsidR="00224849" w:rsidRPr="00AA714E">
          <w:rPr>
            <w:rStyle w:val="Hyperlink"/>
          </w:rPr>
          <w:t>http://www.lrb.co.uk/v37/n04/simon-wren-lewis/the-austerity-con</w:t>
        </w:r>
      </w:hyperlink>
    </w:p>
    <w:p w14:paraId="3DB3A0AD" w14:textId="77777777" w:rsidR="00224849" w:rsidRDefault="00224849" w:rsidP="00142E90"/>
    <w:p w14:paraId="2F27E6EA" w14:textId="77777777" w:rsidR="00224849" w:rsidRDefault="00224849" w:rsidP="00142E90"/>
    <w:p w14:paraId="28D25F39" w14:textId="77777777" w:rsidR="001A5AB4" w:rsidRDefault="001A5AB4" w:rsidP="00A85DDE">
      <w:pPr>
        <w:pStyle w:val="Heading1"/>
      </w:pPr>
      <w:r>
        <w:t xml:space="preserve">Methods </w:t>
      </w:r>
    </w:p>
    <w:p w14:paraId="299BDABC" w14:textId="77777777" w:rsidR="001A5AB4" w:rsidRDefault="001A5AB4" w:rsidP="00A85DDE">
      <w:pPr>
        <w:pStyle w:val="Heading2"/>
      </w:pPr>
      <w:r>
        <w:t xml:space="preserve">Data </w:t>
      </w:r>
    </w:p>
    <w:p w14:paraId="5B232DA5" w14:textId="77777777" w:rsidR="00BD5EE3" w:rsidRPr="00A85DDE" w:rsidRDefault="00BD5EE3" w:rsidP="00A85DDE">
      <w:r>
        <w:t xml:space="preserve">Mid-year population count and </w:t>
      </w:r>
      <w:r w:rsidR="00BB5431">
        <w:t>death registrations for England &amp; Wales for years up until 2015 were extracted from the ONS Excel spreadsheet ‘Population Estimates for England &amp; Wales 1961 to 2014’</w:t>
      </w:r>
      <w:r w:rsidR="00BB5431">
        <w:rPr>
          <w:rStyle w:val="FootnoteReference"/>
        </w:rPr>
        <w:footnoteReference w:id="1"/>
      </w:r>
      <w:r w:rsidR="00BB5431">
        <w:t xml:space="preserve"> for ages up to 95 years of age. </w:t>
      </w:r>
      <w:r>
        <w:t>For 2015 mid year population counts and death counts for each age in single years from birth to 89 years were extracted from the Components of Change database (table MYEB2)</w:t>
      </w:r>
      <w:r w:rsidR="008477A0">
        <w:t>.</w:t>
      </w:r>
      <w:r>
        <w:rPr>
          <w:rStyle w:val="FootnoteReference"/>
        </w:rPr>
        <w:footnoteReference w:id="2"/>
      </w:r>
    </w:p>
    <w:p w14:paraId="6F9AFA7D" w14:textId="77777777" w:rsidR="001A5AB4" w:rsidRDefault="00A85DDE" w:rsidP="00A85DDE">
      <w:pPr>
        <w:pStyle w:val="Heading2"/>
      </w:pPr>
      <w:r>
        <w:t>Model</w:t>
      </w:r>
    </w:p>
    <w:p w14:paraId="27888EAA" w14:textId="77777777" w:rsidR="00A85DDE" w:rsidRDefault="003A3E79" w:rsidP="00A85DDE">
      <w:r>
        <w:t xml:space="preserve">For each sex, and for each age in single years </w:t>
      </w:r>
      <w:r w:rsidR="00C01383">
        <w:t xml:space="preserve">each age in single years, a, from birth to 95 years old, a separate linear regression model was fit </w:t>
      </w:r>
      <w:r>
        <w:t>with</w:t>
      </w:r>
      <w:r w:rsidR="00C01383">
        <w:t xml:space="preserve"> the following </w:t>
      </w:r>
      <w:commentRangeStart w:id="50"/>
      <w:r w:rsidR="00C01383">
        <w:t>specification</w:t>
      </w:r>
      <w:commentRangeEnd w:id="50"/>
      <w:r w:rsidR="006F456B">
        <w:rPr>
          <w:rStyle w:val="CommentReference"/>
        </w:rPr>
        <w:commentReference w:id="50"/>
      </w:r>
      <w:r w:rsidR="00C0138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2D0D87" w14:paraId="7B547465" w14:textId="77777777" w:rsidTr="002D0D87">
        <w:tc>
          <w:tcPr>
            <w:tcW w:w="8505" w:type="dxa"/>
          </w:tcPr>
          <w:p w14:paraId="3CD5CFF9" w14:textId="77777777" w:rsidR="002D0D87" w:rsidRDefault="008F39DA" w:rsidP="00A85DDE">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14:paraId="7198507B" w14:textId="77777777" w:rsidR="002D0D87" w:rsidRDefault="002D0D87" w:rsidP="00A85DDE">
            <w:r>
              <w:t>(1)</w:t>
            </w:r>
          </w:p>
        </w:tc>
      </w:tr>
    </w:tbl>
    <w:p w14:paraId="72022E51" w14:textId="77777777" w:rsidR="002D0D87" w:rsidRDefault="002D0D87"/>
    <w:p w14:paraId="58B7BB5B" w14:textId="77777777" w:rsidR="001A5AB4" w:rsidRDefault="003A3E79">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w:t>
      </w:r>
      <w:r w:rsidR="002D0D87">
        <w:t xml:space="preserve">re any additional short-term changes in mortality rates to be captured in a separate term rather than influence </w:t>
      </w:r>
      <w:r w:rsidR="002D0D87">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2D0D87">
        <w:t xml:space="preserve"> and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2D0D87">
        <w:rPr>
          <w:rFonts w:eastAsiaTheme="minorEastAsia"/>
        </w:rPr>
        <w:t xml:space="preserve">. </w:t>
      </w:r>
      <w:r>
        <w:t xml:space="preserve">The use of interaction terms Lt and </w:t>
      </w:r>
      <w:proofErr w:type="spellStart"/>
      <w:r>
        <w:t>Rt</w:t>
      </w:r>
      <w:proofErr w:type="spellEnd"/>
      <w:r>
        <w:t xml:space="preserve"> allowed for the gradients of change in log mortality rates over time to be different over the New Labour and GFC recession periods</w:t>
      </w:r>
      <w:r w:rsidR="002D0D87">
        <w:t xml:space="preserve">. </w:t>
      </w:r>
    </w:p>
    <w:p w14:paraId="1B9B7B7C" w14:textId="15B51FD5" w:rsidR="00DF5C2C" w:rsidRDefault="002D0D87">
      <w:pPr>
        <w:rPr>
          <w:rFonts w:eastAsiaTheme="minorEastAsia"/>
        </w:rPr>
      </w:pPr>
      <w:r>
        <w:t>The above model specification was fit</w:t>
      </w:r>
      <w:ins w:id="51" w:author="Gerry McCartney" w:date="2016-07-22T10:31:00Z">
        <w:r w:rsidR="006F456B">
          <w:t>ted</w:t>
        </w:r>
      </w:ins>
      <w:r>
        <w:t xml:space="preserve"> to ONS data for each year from 1990 to 2010 inclusive. Redefining </w:t>
      </w:r>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w:t>
      </w:r>
      <w:r w:rsidR="009D11CC">
        <w:rPr>
          <w:rFonts w:eastAsiaTheme="minorEastAsia"/>
        </w:rPr>
        <w:t xml:space="preserve">projected </w:t>
      </w:r>
      <w:r>
        <w:rPr>
          <w:rFonts w:eastAsiaTheme="minorEastAsia"/>
        </w:rPr>
        <w:t xml:space="preserve">log mortality </w:t>
      </w:r>
      <w:r w:rsidR="009D11CC">
        <w:rPr>
          <w:rFonts w:eastAsiaTheme="minorEastAsia"/>
        </w:rPr>
        <w:t xml:space="preserve">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sidR="00DF5C2C">
        <w:rPr>
          <w:rFonts w:eastAsiaTheme="minorEastAsia"/>
        </w:rPr>
        <w:t>were calculated for y</w:t>
      </w:r>
      <w:r w:rsidR="009D11CC">
        <w:rPr>
          <w:rFonts w:eastAsiaTheme="minorEastAsia"/>
        </w:rPr>
        <w:t>ears 2011 to 2</w:t>
      </w:r>
      <w:r w:rsidR="00DF5C2C">
        <w:rPr>
          <w:rFonts w:eastAsiaTheme="minorEastAsia"/>
        </w:rPr>
        <w:t xml:space="preserve">015 inclusive </w:t>
      </w:r>
      <w:r w:rsidR="009D11CC">
        <w:rPr>
          <w:rFonts w:eastAsiaTheme="minorEastAsia"/>
        </w:rPr>
        <w:t>by</w:t>
      </w:r>
      <w:r w:rsidR="00DF5C2C">
        <w:rPr>
          <w:rFonts w:eastAsiaTheme="minorEastAsia"/>
        </w:rPr>
        <w:t xml:space="preserve"> setting t to these year values</w:t>
      </w:r>
      <w:r w:rsidR="009D11CC">
        <w:rPr>
          <w:rFonts w:eastAsiaTheme="minorEastAsia"/>
        </w:rPr>
        <w:t xml:space="preserve">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14:paraId="31153145" w14:textId="77777777" w:rsidTr="00FE7B7C">
        <w:tc>
          <w:tcPr>
            <w:tcW w:w="8505" w:type="dxa"/>
          </w:tcPr>
          <w:p w14:paraId="36DD0D54" w14:textId="77777777" w:rsidR="00DF5C2C" w:rsidRDefault="008F39DA" w:rsidP="00DF5C2C">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14:paraId="59551BB7" w14:textId="77777777" w:rsidR="00DF5C2C" w:rsidRDefault="00DF5C2C" w:rsidP="00DF5C2C">
            <w:r>
              <w:t>(2)</w:t>
            </w:r>
          </w:p>
        </w:tc>
      </w:tr>
    </w:tbl>
    <w:p w14:paraId="150FEC3A" w14:textId="77777777" w:rsidR="00DF5C2C" w:rsidRDefault="00DF5C2C"/>
    <w:p w14:paraId="1EE61D7A" w14:textId="77777777" w:rsidR="00DF5C2C" w:rsidRDefault="00DF5C2C">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14:paraId="24A2796B" w14:textId="77777777" w:rsidTr="00FE7B7C">
        <w:tc>
          <w:tcPr>
            <w:tcW w:w="8505" w:type="dxa"/>
          </w:tcPr>
          <w:p w14:paraId="7D0591D5" w14:textId="77777777" w:rsidR="00DF5C2C" w:rsidRPr="00BA28CE" w:rsidRDefault="008F39DA"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14:paraId="59B88147" w14:textId="77777777" w:rsidR="00BA28CE" w:rsidRPr="00FA754D" w:rsidRDefault="00BA28CE" w:rsidP="00DF5C2C">
            <w:pPr>
              <w:rPr>
                <w:rFonts w:eastAsiaTheme="minorEastAsia"/>
              </w:rPr>
            </w:pPr>
          </w:p>
          <w:p w14:paraId="16446606" w14:textId="77777777" w:rsidR="00FA754D" w:rsidRDefault="00FA754D" w:rsidP="00FA754D">
            <w:pPr>
              <w:jc w:val="center"/>
              <w:rPr>
                <w:rFonts w:eastAsiaTheme="minorEastAsia"/>
              </w:rPr>
            </w:pPr>
            <w:r>
              <w:rPr>
                <w:rFonts w:eastAsiaTheme="minorEastAsia"/>
              </w:rPr>
              <w:t>or equivalently</w:t>
            </w:r>
          </w:p>
          <w:p w14:paraId="590AB6DD" w14:textId="77777777" w:rsidR="00BA28CE" w:rsidRPr="00DF5C2C" w:rsidRDefault="00BA28CE" w:rsidP="00FA754D">
            <w:pPr>
              <w:jc w:val="center"/>
              <w:rPr>
                <w:rFonts w:eastAsiaTheme="minorEastAsia"/>
              </w:rPr>
            </w:pPr>
          </w:p>
          <w:p w14:paraId="0B162F74" w14:textId="77777777" w:rsidR="00DF5C2C" w:rsidRPr="00FA754D" w:rsidRDefault="008F39DA"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14:paraId="6D272F95" w14:textId="77777777" w:rsidR="00FA754D" w:rsidRDefault="00FA754D" w:rsidP="00DF5C2C"/>
          <w:p w14:paraId="13595B0C" w14:textId="77777777" w:rsidR="00BA28CE" w:rsidRDefault="00BA28CE" w:rsidP="00DF5C2C"/>
          <w:p w14:paraId="66068ED5" w14:textId="77777777" w:rsidR="00DF5C2C" w:rsidRDefault="00DF5C2C" w:rsidP="00DF5C2C">
            <w:r>
              <w:t>(3)</w:t>
            </w:r>
          </w:p>
        </w:tc>
      </w:tr>
    </w:tbl>
    <w:p w14:paraId="0818B0E7" w14:textId="77777777" w:rsidR="00FA754D" w:rsidRDefault="00FA754D">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14:paraId="364735C8" w14:textId="77777777" w:rsidR="00FA754D" w:rsidRDefault="00BA28CE">
      <w:pPr>
        <w:rPr>
          <w:rFonts w:eastAsiaTheme="minorEastAsia"/>
        </w:rPr>
      </w:pPr>
      <w:r>
        <w:rPr>
          <w:rFonts w:eastAsiaTheme="minorEastAsia"/>
        </w:rPr>
        <w:t xml:space="preserve">The age-sex specific differences in deaths are therefore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14:paraId="64E70568" w14:textId="77777777" w:rsidR="00FA754D" w:rsidRPr="00FA754D" w:rsidRDefault="002E333A">
      <w:commentRangeStart w:id="52"/>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commentRangeEnd w:id="52"/>
      <w:r w:rsidR="006F456B">
        <w:rPr>
          <w:rStyle w:val="CommentReference"/>
        </w:rPr>
        <w:commentReference w:id="52"/>
      </w:r>
    </w:p>
    <w:p w14:paraId="0DC75920" w14:textId="77777777" w:rsidR="00DF5C2C" w:rsidRDefault="008477A0">
      <w:r>
        <w:t>All analyses were performed using the R programming environment using publically accessibly data, and the R scripts used to perform the analyses are made freely available to other researchers.</w:t>
      </w:r>
    </w:p>
    <w:p w14:paraId="33B2DB25" w14:textId="77777777" w:rsidR="001A5AB4" w:rsidRDefault="001A5AB4" w:rsidP="00A85DDE">
      <w:pPr>
        <w:pStyle w:val="Heading1"/>
      </w:pPr>
      <w:r>
        <w:t>Results</w:t>
      </w:r>
    </w:p>
    <w:p w14:paraId="6F8DEEF5" w14:textId="77777777" w:rsidR="00FB315C" w:rsidRPr="00FB315C" w:rsidRDefault="00FB315C" w:rsidP="00FB315C">
      <w:pPr>
        <w:pStyle w:val="Heading2"/>
      </w:pPr>
      <w:r>
        <w:t>Regression Coefficients</w:t>
      </w:r>
    </w:p>
    <w:p w14:paraId="33152903" w14:textId="77777777" w:rsidR="00DF1A98" w:rsidRDefault="0048209C">
      <w:r>
        <w:t xml:space="preserve">Figure 2 summarises the six regression coefficients in each of the nearly two hundred linear regression models which have been estimated. The lines indicate the point estimates for particular coefficients for a given age and gender, and the grey bands around these indicate two standard deviations above and below these point estimates. </w:t>
      </w:r>
    </w:p>
    <w:p w14:paraId="4DD3233E" w14:textId="77777777" w:rsidR="00DF1A98" w:rsidRDefault="0048209C">
      <w:r>
        <w:t>The top row shows the intercept, which clearly identifies the well-known ‘bathtub’ shaped relationship between age and morta</w:t>
      </w:r>
      <w:r w:rsidR="00DF1A98">
        <w:t xml:space="preserve">lity probability for both sexes. As base 10 has been used, -1 indicates a 1-in-10 probability of dying in the next year, -2 a 1-in-100 risk, and so on. </w:t>
      </w:r>
      <w:r>
        <w:t xml:space="preserve"> </w:t>
      </w:r>
      <w:r w:rsidR="00DF1A98">
        <w:t xml:space="preserve">For both sexes, there is a plateau in the mortality risk in early adulthood, more evident for males than females, then a log-linear relationship with age from the thirties onwards. </w:t>
      </w:r>
      <w:del w:id="53" w:author="Danny Dorling" w:date="2016-07-16T12:54:00Z">
        <w:r w:rsidDel="00634BAD">
          <w:delText>T</w:delText>
        </w:r>
      </w:del>
    </w:p>
    <w:p w14:paraId="37FBE27B" w14:textId="77777777" w:rsidR="001A5AB4" w:rsidRDefault="00634BAD">
      <w:ins w:id="54" w:author="Danny Dorling" w:date="2016-07-16T12:54:00Z">
        <w:r>
          <w:t>T</w:t>
        </w:r>
      </w:ins>
      <w:r w:rsidR="0048209C">
        <w:t>he ‘year’ row shows the overall year-on-year decline in log10 ASMR over the period 1990-2010</w:t>
      </w:r>
      <w:r w:rsidR="00CF3519">
        <w:t>, once the other variables have been controlled for. It is cle</w:t>
      </w:r>
      <w:r w:rsidR="00DF1A98">
        <w:t xml:space="preserve">ar from this that the log mortality trends tend to be greatest in childhood and at around retirement age, as indicated using the vertical dashed line, then smaller at other ages. Given the absolute mortality risk is around one hundred times greater at retirement age than childhood, however, the trend at retirement age represents a larger absolute improvement in mortality over time. </w:t>
      </w:r>
    </w:p>
    <w:p w14:paraId="552C642C" w14:textId="77777777" w:rsidR="00DF1A98" w:rsidRDefault="00DF1A98">
      <w:r>
        <w:t xml:space="preserve">The variables </w:t>
      </w:r>
      <w:proofErr w:type="spellStart"/>
      <w:r>
        <w:t>newlabTRUE</w:t>
      </w:r>
      <w:proofErr w:type="spellEnd"/>
      <w:r>
        <w:t xml:space="preserve"> and </w:t>
      </w:r>
      <w:proofErr w:type="spellStart"/>
      <w:r>
        <w:t>year</w:t>
      </w:r>
      <w:proofErr w:type="gramStart"/>
      <w:r>
        <w:t>:newlabTRUE</w:t>
      </w:r>
      <w:proofErr w:type="spellEnd"/>
      <w:proofErr w:type="gramEnd"/>
      <w:r>
        <w:t xml:space="preserve"> allow for both the intercept and trend in these ASMRs to vary over the New Labour period. It appears from these coefficients that the New Labour period had statistically significant effects on both the intercept and trend at ages slightly over male retirement age. For males, in particular, the intercept coefficients indicate a statistically significant elevated mortality risk in early adulthood too, broadly corresponding to those years in which the overall intercept coefficient exhibits a mortality plateau. </w:t>
      </w:r>
    </w:p>
    <w:p w14:paraId="230BBD82" w14:textId="77777777" w:rsidR="00FB315C" w:rsidRDefault="00FB315C" w:rsidP="00FB315C">
      <w:r>
        <w:t xml:space="preserve">The effects of the recession on both the intercept and trend appear not to be statistically significant at any ages, possibly because they include only three years. However the coefficients are included so as to avoid biasing the coefficients associated with the New Labour period. </w:t>
      </w:r>
    </w:p>
    <w:p w14:paraId="1471EFAF" w14:textId="77777777" w:rsidR="00FB315C" w:rsidRDefault="00FB315C" w:rsidP="00FB315C">
      <w:pPr>
        <w:pStyle w:val="Caption"/>
        <w:keepNext/>
      </w:pPr>
      <w:r>
        <w:t xml:space="preserve">Figure </w:t>
      </w:r>
      <w:fldSimple w:instr=" SEQ Figure \* ARABIC ">
        <w:r w:rsidR="00D35BFA">
          <w:rPr>
            <w:noProof/>
          </w:rPr>
          <w:t>2</w:t>
        </w:r>
      </w:fldSimple>
      <w:r>
        <w:t xml:space="preserve"> Point estimates and two SD confidence bands for regression coefficients used in the </w:t>
      </w:r>
      <w:commentRangeStart w:id="55"/>
      <w:r>
        <w:t>model</w:t>
      </w:r>
      <w:commentRangeEnd w:id="55"/>
      <w:r w:rsidR="006F456B">
        <w:rPr>
          <w:rStyle w:val="CommentReference"/>
          <w:i w:val="0"/>
          <w:iCs w:val="0"/>
          <w:color w:val="auto"/>
        </w:rPr>
        <w:commentReference w:id="55"/>
      </w:r>
    </w:p>
    <w:p w14:paraId="7204BCAD" w14:textId="77777777" w:rsidR="0048209C" w:rsidRDefault="0048209C">
      <w:r>
        <w:rPr>
          <w:noProof/>
          <w:lang w:eastAsia="en-GB"/>
        </w:rPr>
        <w:drawing>
          <wp:inline distT="0" distB="0" distL="0" distR="0" wp14:anchorId="7F31F6F0" wp14:editId="3ADB401C">
            <wp:extent cx="5730240" cy="8595360"/>
            <wp:effectExtent l="0" t="0" r="3810" b="0"/>
            <wp:docPr id="2" name="Picture 2" descr="E:\repos\danny_elderly_mort\figures\ons_only_coefficients_with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ons_only_coefficients_with_ag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p w14:paraId="3AC72A37" w14:textId="77777777" w:rsidR="0048209C" w:rsidRDefault="00FB315C" w:rsidP="00FB315C">
      <w:pPr>
        <w:pStyle w:val="Heading2"/>
      </w:pPr>
      <w:r>
        <w:t>Illustrative model projections</w:t>
      </w:r>
    </w:p>
    <w:p w14:paraId="05AB5314" w14:textId="77777777" w:rsidR="00FB315C" w:rsidRDefault="00FB315C" w:rsidP="00FB315C">
      <w:r>
        <w:t xml:space="preserve">Figure 3 shows </w:t>
      </w:r>
      <w:r w:rsidR="00A436C8">
        <w:t>both actual ASMRs for select ages in different years from 1990 to 2015 as points, and the levels predicted by the model as a line, if the New Labour effects on intercept and trend were projected to both the pre- and post- New Labour period. The projections tend to be above the observed values for the pre Labour period, and below the observed values for the post Labour period, indicating that during the New Labour years ASMRs at these older ages tended to decrease at a faster rate compared with the earlier and later period. This seems particular the case for older ages in the series, especially on the identity scale (Figure 3B) rather than log10 scale (Figure 3 A), as would be expected given the higher baseline mortality risk at these higher ages. Equivalent ASMR trends at younger adult ages, as shown in the appendix, appear to show a contrary effect, but as the absolute mortality risks at these ages are much smaller the effects of elevated mortality in earlier adulthood are much smaller than the increased mortality risks compared with forward p</w:t>
      </w:r>
      <w:r w:rsidR="00D35BFA">
        <w:t xml:space="preserve">rojections in at older ages. Greater numbers of excess deaths overall should therefore be expected in the post New Labour period than during New Labour. </w:t>
      </w:r>
    </w:p>
    <w:p w14:paraId="189EEA9A" w14:textId="77777777" w:rsidR="00FB315C" w:rsidRDefault="00FB315C" w:rsidP="00FB315C">
      <w:pPr>
        <w:pStyle w:val="Caption"/>
        <w:keepNext/>
      </w:pPr>
      <w:r>
        <w:t xml:space="preserve">Figure </w:t>
      </w:r>
      <w:fldSimple w:instr=" SEQ Figure \* ARABIC ">
        <w:r w:rsidR="00D35BFA">
          <w:rPr>
            <w:noProof/>
          </w:rPr>
          <w:t>3</w:t>
        </w:r>
      </w:fldSimple>
      <w:r>
        <w:t xml:space="preserve"> Forwards and backwards model projections of select ASMRs. (A) </w:t>
      </w:r>
      <w:proofErr w:type="gramStart"/>
      <w:r>
        <w:t>log10</w:t>
      </w:r>
      <w:proofErr w:type="gramEnd"/>
      <w:r>
        <w:t xml:space="preserve"> mortality; (B) absolute </w:t>
      </w:r>
      <w:commentRangeStart w:id="56"/>
      <w:r>
        <w:t>mortality</w:t>
      </w:r>
      <w:commentRangeEnd w:id="56"/>
      <w:r w:rsidR="006F456B">
        <w:rPr>
          <w:rStyle w:val="CommentReference"/>
          <w:i w:val="0"/>
          <w:iCs w:val="0"/>
          <w:color w:val="auto"/>
        </w:rPr>
        <w:commentReference w:id="56"/>
      </w:r>
    </w:p>
    <w:p w14:paraId="239AE299" w14:textId="77777777" w:rsidR="00FB315C" w:rsidRDefault="00FB315C" w:rsidP="00FB315C">
      <w:r>
        <w:rPr>
          <w:noProof/>
          <w:lang w:eastAsia="en-GB"/>
        </w:rPr>
        <w:drawing>
          <wp:inline distT="0" distB="0" distL="0" distR="0" wp14:anchorId="083753CF" wp14:editId="4D96D350">
            <wp:extent cx="5730240" cy="5730240"/>
            <wp:effectExtent l="0" t="0" r="3810" b="3810"/>
            <wp:docPr id="3" name="Picture 3" descr="E:\repos\danny_elderly_mort\figures\olderages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olderages_composit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7F3DA75" w14:textId="77777777" w:rsidR="00D35BFA" w:rsidRDefault="00D35BFA" w:rsidP="00D35BFA">
      <w:pPr>
        <w:pStyle w:val="Heading2"/>
      </w:pPr>
      <w:r>
        <w:t>Total Estimated Excess Death, 2010-2015</w:t>
      </w:r>
    </w:p>
    <w:p w14:paraId="311069EF" w14:textId="77777777" w:rsidR="00D35BFA" w:rsidRDefault="00D35BFA" w:rsidP="00D35BFA">
      <w:r>
        <w:t xml:space="preserve">Figure 4 shows the total ‘excess’ deaths in each year from 2010 to 2015, between birth and the age indicated on the horizontal axis, if the New Labour trends and intercepts were projected forwards and applied to age-specific population counts in each year. A vertical dashed line is added at age 65 years, because within these figures this age seems to mark an important turning point in the excess deaths by particular ages. </w:t>
      </w:r>
    </w:p>
    <w:p w14:paraId="5DBCCED6" w14:textId="77777777" w:rsidR="006D23BA" w:rsidRDefault="00D35BFA" w:rsidP="00D35BFA">
      <w:r>
        <w:t>It appears from these figures that, for each year from 2010 to 2015, there tend</w:t>
      </w:r>
      <w:ins w:id="57" w:author="Danny Dorling" w:date="2016-07-16T12:55:00Z">
        <w:r w:rsidR="00634BAD">
          <w:t>s</w:t>
        </w:r>
      </w:ins>
      <w:r>
        <w:t xml:space="preserve"> to </w:t>
      </w:r>
      <w:ins w:id="58" w:author="Danny Dorling" w:date="2016-07-16T12:55:00Z">
        <w:r w:rsidR="00634BAD">
          <w:t xml:space="preserve">have </w:t>
        </w:r>
      </w:ins>
      <w:r>
        <w:t>be</w:t>
      </w:r>
      <w:ins w:id="59" w:author="Danny Dorling" w:date="2016-07-16T12:55:00Z">
        <w:r w:rsidR="00634BAD">
          <w:t>en</w:t>
        </w:r>
      </w:ins>
      <w:r>
        <w:t xml:space="preserve"> somewhat fewer deaths than expected between birth and the start of retirement age, but a much increasing number of excess deaths after retirem</w:t>
      </w:r>
      <w:r w:rsidR="006D23BA">
        <w:t>ent age, such that by ages 89 there were many more deaths than expected in total. These differences and worsening tendencies become eviden</w:t>
      </w:r>
      <w:ins w:id="60" w:author="Danny Dorling" w:date="2016-07-16T12:55:00Z">
        <w:r w:rsidR="00634BAD">
          <w:t>t</w:t>
        </w:r>
      </w:ins>
      <w:del w:id="61" w:author="Danny Dorling" w:date="2016-07-16T12:55:00Z">
        <w:r w:rsidR="006D23BA" w:rsidDel="00634BAD">
          <w:delText>ce</w:delText>
        </w:r>
      </w:del>
      <w:r w:rsidR="006D23BA">
        <w:t xml:space="preserve"> from 2012 onwards, and appear have been getting worse, as in moving further from the New Labour trends, in each subsequent year. For the years 2010 to 2014 inclusive, population counts and death rates are also available at the ages of 90 to 95 years, but for 2015 only population and death counts disaggregated by age in single year up to the age of 89 years were made available by the ONS. The trends in total deaths by given ages are therefore projected to ages 90 to 95 years in 2015 for comparison with other years, using a linear regression of trends observed between ages 85 to 89 years. Even if only the trends in total excess deaths up to the age of 89 years were taken into consideration, however, then it appears 2015 saw a greater number of total excess deaths than the years 2012 to 2014.   </w:t>
      </w:r>
    </w:p>
    <w:p w14:paraId="2F57DFDB" w14:textId="77777777" w:rsidR="006D23BA" w:rsidRDefault="006D23BA" w:rsidP="00D35BFA"/>
    <w:p w14:paraId="59338E8D" w14:textId="77777777" w:rsidR="006D23BA" w:rsidRDefault="00267B98" w:rsidP="00D35BFA">
      <w:pPr>
        <w:sectPr w:rsidR="006D23BA">
          <w:pgSz w:w="11906" w:h="16838"/>
          <w:pgMar w:top="1440" w:right="1440" w:bottom="1440" w:left="1440" w:header="708" w:footer="708" w:gutter="0"/>
          <w:cols w:space="708"/>
          <w:docGrid w:linePitch="360"/>
        </w:sectPr>
      </w:pPr>
      <w:r>
        <w:t>The models suggest that, between</w:t>
      </w:r>
      <w:r w:rsidR="006D23BA">
        <w:t xml:space="preserve"> birth and the age of 89 years</w:t>
      </w:r>
      <w:r>
        <w:t>, there were</w:t>
      </w:r>
      <w:r w:rsidR="006D23BA">
        <w:t xml:space="preserve"> around 20,000 excess deaths in 2015 (12,000 excess male deaths, and 8,000 excess female deaths)</w:t>
      </w:r>
      <w:r>
        <w:t>, up from around 9</w:t>
      </w:r>
      <w:r w:rsidR="006D23BA">
        <w:t>,000 excess deaths in 2014 (</w:t>
      </w:r>
      <w:r>
        <w:t>7,000 male and 2,000 female), 11,000 excess deaths in 2013 (7,000 male and 4,000 female), and around 2,000 excess deaths in 2012 (1,000 male and 1,000 female).  This produces a total of around 42,000 excess deaths by age 89 years in these four years. If the trend extrapolation to age 95 years in 2015 is accurate, then the total number of excess deaths by age 89 in these four years rises to around 60,000 excess deaths. However even if there are no additional excess deaths in 2015  after the age of 89 years, this  total number of excess deaths over the four years only reduces to around 55,000 excess deaths.</w:t>
      </w:r>
    </w:p>
    <w:p w14:paraId="29F0A7B1" w14:textId="77777777" w:rsidR="00D35BFA" w:rsidRDefault="00D35BFA" w:rsidP="00D35BFA">
      <w:pPr>
        <w:pStyle w:val="Caption"/>
        <w:keepNext/>
      </w:pPr>
      <w:r>
        <w:t xml:space="preserve">Figure </w:t>
      </w:r>
      <w:fldSimple w:instr=" SEQ Figure \* ARABIC ">
        <w:r>
          <w:rPr>
            <w:noProof/>
          </w:rPr>
          <w:t>4</w:t>
        </w:r>
      </w:fldSimple>
      <w:r>
        <w:t xml:space="preserve"> Total 'excess deaths' (actual - projected) in England &amp; Wales, for each year from 2010 to 2015.</w:t>
      </w:r>
    </w:p>
    <w:p w14:paraId="105DFD6E" w14:textId="77777777" w:rsidR="006D23BA" w:rsidRDefault="00D35BFA" w:rsidP="00D35BFA">
      <w:pPr>
        <w:sectPr w:rsidR="006D23BA" w:rsidSect="006D23BA">
          <w:pgSz w:w="16838" w:h="11906" w:orient="landscape"/>
          <w:pgMar w:top="1440" w:right="1440" w:bottom="1440" w:left="1440" w:header="708" w:footer="708" w:gutter="0"/>
          <w:cols w:space="708"/>
          <w:docGrid w:linePitch="360"/>
        </w:sectPr>
      </w:pPr>
      <w:commentRangeStart w:id="62"/>
      <w:r>
        <w:rPr>
          <w:noProof/>
          <w:lang w:eastAsia="en-GB"/>
        </w:rPr>
        <w:drawing>
          <wp:inline distT="0" distB="0" distL="0" distR="0" wp14:anchorId="2E3576DC" wp14:editId="541DA4BF">
            <wp:extent cx="7000240" cy="5250180"/>
            <wp:effectExtent l="0" t="0" r="0" b="7620"/>
            <wp:docPr id="6" name="Picture 6" descr="E:\repos\danny_elderly_mort\figures\ons_only_total_excess_deaths_2010_2015_upto16k_extrap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pos\danny_elderly_mort\figures\ons_only_total_excess_deaths_2010_2015_upto16k_extrapolate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00240" cy="5250180"/>
                    </a:xfrm>
                    <a:prstGeom prst="rect">
                      <a:avLst/>
                    </a:prstGeom>
                    <a:noFill/>
                    <a:ln>
                      <a:noFill/>
                    </a:ln>
                  </pic:spPr>
                </pic:pic>
              </a:graphicData>
            </a:graphic>
          </wp:inline>
        </w:drawing>
      </w:r>
      <w:commentRangeEnd w:id="62"/>
      <w:r w:rsidR="008F39DA">
        <w:rPr>
          <w:rStyle w:val="CommentReference"/>
        </w:rPr>
        <w:commentReference w:id="62"/>
      </w:r>
    </w:p>
    <w:p w14:paraId="00D02D6C" w14:textId="77777777" w:rsidR="001A5AB4" w:rsidRDefault="001A5AB4" w:rsidP="00A85DDE">
      <w:pPr>
        <w:pStyle w:val="Heading1"/>
      </w:pPr>
      <w:r>
        <w:t>Discussion</w:t>
      </w:r>
    </w:p>
    <w:p w14:paraId="4D6B2E26" w14:textId="77777777" w:rsidR="001A5AB4" w:rsidRDefault="006F35D1">
      <w:r>
        <w:t xml:space="preserve">The patterns of excess deaths produced by the modelling approach are consistent with what might be expected from a country that has been subject to both the longest decline in long-term economic growth rates, and longest period of </w:t>
      </w:r>
      <w:commentRangeStart w:id="63"/>
      <w:r>
        <w:t xml:space="preserve">lack of investment in healthcare </w:t>
      </w:r>
      <w:commentRangeEnd w:id="63"/>
      <w:r w:rsidR="008F39DA">
        <w:rPr>
          <w:rStyle w:val="CommentReference"/>
        </w:rPr>
        <w:commentReference w:id="63"/>
      </w:r>
      <w:r>
        <w:t>and social care services since World War 2. This is both in terms of much increased and increasing levels of excess deaths amongst the elderly, but paradoxically also with somewhat reduced levels of deaths within working age</w:t>
      </w:r>
      <w:ins w:id="64" w:author="Danny Dorling" w:date="2016-07-16T12:58:00Z">
        <w:r w:rsidR="00634BAD">
          <w:t>s</w:t>
        </w:r>
      </w:ins>
      <w:r>
        <w:t xml:space="preserve">, in particular for males. Where people have less money, even when they have their health, they have less opportunity to engage in activities that they enjoy, but that </w:t>
      </w:r>
      <w:ins w:id="65" w:author="Danny Dorling" w:date="2016-07-16T12:58:00Z">
        <w:r w:rsidR="00634BAD">
          <w:t xml:space="preserve">sometimes </w:t>
        </w:r>
      </w:ins>
      <w:r>
        <w:t>confer some degree of risk. This includes activities such as smoking cigarettes, drinking alc</w:t>
      </w:r>
      <w:r w:rsidR="00F56886">
        <w:t xml:space="preserve">ohol to excess, and driving more than is necessary. The result of reductions in these activities may lead to slight falls in death rates at some ages. </w:t>
      </w:r>
      <w:bookmarkStart w:id="66" w:name="_GoBack"/>
      <w:bookmarkEnd w:id="66"/>
    </w:p>
    <w:p w14:paraId="23D63E33" w14:textId="77777777" w:rsidR="00F56886" w:rsidRDefault="00F56886">
      <w:r>
        <w:t>After people get beyond working age, and in particular once they become increasingly dependent on healthcare and social care services to continue living</w:t>
      </w:r>
      <w:ins w:id="67" w:author="Danny Dorling" w:date="2016-07-16T12:58:00Z">
        <w:r w:rsidR="00634BAD">
          <w:t xml:space="preserve"> well</w:t>
        </w:r>
      </w:ins>
      <w:r>
        <w:t xml:space="preserve">, and continue living a reasonable quality of life, then the level of investment in these services can be expected to have an effect on their mortality risks. This is exactly what the excess death estimates, and their concentration at older ages, indicate. The people most affected are likely to be particularly old and frail, and so to know the true cost of such cuts on cutting many lives a little shorter, accurate and highly disaggregated population and death count data need to be made available for persons aged more than 90 years of age. </w:t>
      </w:r>
    </w:p>
    <w:p w14:paraId="6D1CFA06" w14:textId="77777777" w:rsidR="001A5AB4" w:rsidRDefault="00BB5431" w:rsidP="00BB5431">
      <w:pPr>
        <w:pStyle w:val="Heading2"/>
      </w:pPr>
      <w:r>
        <w:t>Limitations</w:t>
      </w:r>
    </w:p>
    <w:p w14:paraId="0BB0ADAC" w14:textId="77777777" w:rsidR="00BB5431" w:rsidRDefault="00BB5431" w:rsidP="00BB5431">
      <w:r>
        <w:t>Population estimates for ages over 90 years are not routinely available disaggregated by age in single years as part of standard UK population estimates, and are estimated by the ONS within the main dataset used in these analyses based on population and mortality rates at younger ages. Given our results indicated that much of the additional burden of excess mortality has been at some of the oldest ages, however, we considered it important to produce estimates of total excess deaths whi</w:t>
      </w:r>
      <w:r w:rsidR="008477A0">
        <w:t xml:space="preserve">ch include ages up to 95 years, despite these limitations. 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Effective measurement and dissemination of age-disaggregated population and death counts at and above the age of 90 years should therefore be a national record keeping priority. </w:t>
      </w:r>
    </w:p>
    <w:p w14:paraId="14034BC5" w14:textId="77777777" w:rsidR="00DA327C" w:rsidRPr="00BB5431" w:rsidRDefault="00DA327C" w:rsidP="00BB5431">
      <w:r>
        <w:t xml:space="preserve">As has been noted many times before, “all models are wrong, but some are useful”. This model is clearly ‘wrong’ in the sense that it applies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argue this approach is appropriate for aggregate quantification of harms or benefits, because otherwise sufficiently large premature mortality could give the impression that deleterious trends are actually positive. For example, if there were a sudden rise in deaths due to cardiovascular events then there may </w:t>
      </w:r>
      <w:r w:rsidR="00CD3F18">
        <w:t xml:space="preserve">a fall in deaths due to cancers, affecting people at slightly older ages, because there would be fewer people living long enough to die of cancer rather than cardiovascular causes. It would be wrong, however, to claim these reductions represent improvements rather than deteriorations in health. For similar reasons, we have not altered the population sizes exposed to age-specific mortality risks in each of the years, only the degree of risks such populations are exposed to at each age. </w:t>
      </w:r>
      <w:r>
        <w:t xml:space="preserve"> </w:t>
      </w:r>
    </w:p>
    <w:sectPr w:rsidR="00DA327C" w:rsidRPr="00BB5431" w:rsidSect="006D23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ry McCartney" w:date="2016-07-22T10:17:00Z" w:initials="GM">
    <w:p w14:paraId="1354B13F" w14:textId="51AB124D" w:rsidR="004A4DCF" w:rsidRDefault="004A4DCF">
      <w:pPr>
        <w:pStyle w:val="CommentText"/>
      </w:pPr>
      <w:r>
        <w:rPr>
          <w:rStyle w:val="CommentReference"/>
        </w:rPr>
        <w:annotationRef/>
      </w:r>
      <w:r>
        <w:t>Would be good to be specific</w:t>
      </w:r>
    </w:p>
  </w:comment>
  <w:comment w:id="7" w:author="Gerry McCartney" w:date="2016-07-22T10:18:00Z" w:initials="GM">
    <w:p w14:paraId="2AE9FB00" w14:textId="0A8647FF" w:rsidR="004A4DCF" w:rsidRDefault="004A4DCF">
      <w:pPr>
        <w:pStyle w:val="CommentText"/>
      </w:pPr>
      <w:r>
        <w:rPr>
          <w:rStyle w:val="CommentReference"/>
        </w:rPr>
        <w:annotationRef/>
      </w:r>
      <w:r>
        <w:t>Do you mean wealth or income?</w:t>
      </w:r>
    </w:p>
  </w:comment>
  <w:comment w:id="8" w:author="Gerry McCartney" w:date="2016-07-22T10:18:00Z" w:initials="GM">
    <w:p w14:paraId="5C84AD05" w14:textId="1FAB7D74" w:rsidR="004A4DCF" w:rsidRDefault="004A4DCF">
      <w:pPr>
        <w:pStyle w:val="CommentText"/>
      </w:pPr>
      <w:r>
        <w:rPr>
          <w:rStyle w:val="CommentReference"/>
        </w:rPr>
        <w:annotationRef/>
      </w:r>
      <w:r>
        <w:t>Incomes have fallen since 2003 for the lowest two income deciles in the Family Resources Survey</w:t>
      </w:r>
    </w:p>
  </w:comment>
  <w:comment w:id="22" w:author="Gerry McCartney" w:date="2016-07-22T10:19:00Z" w:initials="GM">
    <w:p w14:paraId="2BCFFA86" w14:textId="4F403765" w:rsidR="004A4DCF" w:rsidRDefault="004A4DCF">
      <w:pPr>
        <w:pStyle w:val="CommentText"/>
      </w:pPr>
      <w:r>
        <w:rPr>
          <w:rStyle w:val="CommentReference"/>
        </w:rPr>
        <w:annotationRef/>
      </w:r>
      <w:r>
        <w:t>Might be better to give an inflation-adjusted figure?</w:t>
      </w:r>
    </w:p>
  </w:comment>
  <w:comment w:id="23" w:author="Gerry McCartney" w:date="2016-07-22T10:19:00Z" w:initials="GM">
    <w:p w14:paraId="6D9A0816" w14:textId="6D81D09B" w:rsidR="004A4DCF" w:rsidRDefault="004A4DCF">
      <w:pPr>
        <w:pStyle w:val="CommentText"/>
      </w:pPr>
      <w:r>
        <w:rPr>
          <w:rStyle w:val="CommentReference"/>
        </w:rPr>
        <w:annotationRef/>
      </w:r>
      <w:r>
        <w:t xml:space="preserve">This isn’t really true. Many measures of income inequality, e.g. the Gini coefficient, fell sharply from 2008 and didn’t start to increase until about 2013/4 I think. </w:t>
      </w:r>
    </w:p>
  </w:comment>
  <w:comment w:id="25" w:author="Gerry McCartney" w:date="2016-07-22T10:20:00Z" w:initials="GM">
    <w:p w14:paraId="282CCB69" w14:textId="448F1B4A" w:rsidR="004A4DCF" w:rsidRDefault="004A4DCF">
      <w:pPr>
        <w:pStyle w:val="CommentText"/>
      </w:pPr>
      <w:r>
        <w:rPr>
          <w:rStyle w:val="CommentReference"/>
        </w:rPr>
        <w:annotationRef/>
      </w:r>
      <w:r>
        <w:t xml:space="preserve">Similarly, was there not a dip before a rise, and has it got bigger than it was in 2008 for both income and wealth inequalities? </w:t>
      </w:r>
    </w:p>
  </w:comment>
  <w:comment w:id="32" w:author="Gerry McCartney" w:date="2016-07-22T10:21:00Z" w:initials="GM">
    <w:p w14:paraId="4116B47C" w14:textId="75421F2E" w:rsidR="004A4DCF" w:rsidRDefault="004A4DCF">
      <w:pPr>
        <w:pStyle w:val="CommentText"/>
      </w:pPr>
      <w:r>
        <w:rPr>
          <w:rStyle w:val="CommentReference"/>
        </w:rPr>
        <w:annotationRef/>
      </w:r>
      <w:r>
        <w:t xml:space="preserve">Exponentially is commonly understood to be ever-accelerating, but it is difficult to </w:t>
      </w:r>
      <w:r w:rsidR="008F39DA">
        <w:t xml:space="preserve">interpret that with a decline. </w:t>
      </w:r>
    </w:p>
  </w:comment>
  <w:comment w:id="34" w:author="Gerry McCartney" w:date="2016-07-22T10:22:00Z" w:initials="GM">
    <w:p w14:paraId="310A1B4F" w14:textId="45F81D13" w:rsidR="004A4DCF" w:rsidRDefault="004A4DCF">
      <w:pPr>
        <w:pStyle w:val="CommentText"/>
      </w:pPr>
      <w:r>
        <w:rPr>
          <w:rStyle w:val="CommentReference"/>
        </w:rPr>
        <w:annotationRef/>
      </w:r>
      <w:r>
        <w:t>2 ‘declines’ in this sentence</w:t>
      </w:r>
    </w:p>
  </w:comment>
  <w:comment w:id="35" w:author="Gerry McCartney" w:date="2016-07-22T10:23:00Z" w:initials="GM">
    <w:p w14:paraId="3906D94B" w14:textId="2224F55F" w:rsidR="004A4DCF" w:rsidRDefault="004A4DCF">
      <w:pPr>
        <w:pStyle w:val="CommentText"/>
      </w:pPr>
      <w:r>
        <w:rPr>
          <w:rStyle w:val="CommentReference"/>
        </w:rPr>
        <w:annotationRef/>
      </w:r>
      <w:r>
        <w:t xml:space="preserve">This bit of the intro from here on is really results, not intro. </w:t>
      </w:r>
    </w:p>
  </w:comment>
  <w:comment w:id="37" w:author="Gerry McCartney" w:date="2016-07-22T10:23:00Z" w:initials="GM">
    <w:p w14:paraId="5A804914" w14:textId="02315141" w:rsidR="004A4DCF" w:rsidRDefault="004A4DCF">
      <w:pPr>
        <w:pStyle w:val="CommentText"/>
      </w:pPr>
      <w:r>
        <w:rPr>
          <w:rStyle w:val="CommentReference"/>
        </w:rPr>
        <w:annotationRef/>
      </w:r>
      <w:r>
        <w:t xml:space="preserve">This is an odd cut-off date for annualised data and will raise questions as to why a mid-year point has been taken. </w:t>
      </w:r>
    </w:p>
  </w:comment>
  <w:comment w:id="39" w:author="Gerry McCartney" w:date="2016-07-22T10:24:00Z" w:initials="GM">
    <w:p w14:paraId="7EE6054A" w14:textId="67EFC01E" w:rsidR="004A4DCF" w:rsidRDefault="004A4DCF">
      <w:pPr>
        <w:pStyle w:val="CommentText"/>
      </w:pPr>
      <w:r>
        <w:rPr>
          <w:rStyle w:val="CommentReference"/>
        </w:rPr>
        <w:annotationRef/>
      </w:r>
      <w:r>
        <w:t xml:space="preserve">I’m not convinced that looking at crude death rates in one year compared to the previous year is that robust to pin things on. The annual trend fluctuates a lot and 2014 was particularly low, making the 2015 figure look higher.  </w:t>
      </w:r>
    </w:p>
  </w:comment>
  <w:comment w:id="44" w:author="Gerry McCartney" w:date="2016-07-22T10:25:00Z" w:initials="GM">
    <w:p w14:paraId="73AA1F1B" w14:textId="465103F5" w:rsidR="004A4DCF" w:rsidRDefault="004A4DCF">
      <w:pPr>
        <w:pStyle w:val="CommentText"/>
      </w:pPr>
      <w:r>
        <w:rPr>
          <w:rStyle w:val="CommentReference"/>
        </w:rPr>
        <w:annotationRef/>
      </w:r>
      <w:r>
        <w:t xml:space="preserve">I don’t find this argument for the use of a short time series particularly convincing. </w:t>
      </w:r>
    </w:p>
  </w:comment>
  <w:comment w:id="45" w:author="Gerry McCartney" w:date="2016-07-22T10:27:00Z" w:initials="GM">
    <w:p w14:paraId="49BC2611" w14:textId="3CF93E10" w:rsidR="006F456B" w:rsidRDefault="006F456B">
      <w:pPr>
        <w:pStyle w:val="CommentText"/>
      </w:pPr>
      <w:r>
        <w:rPr>
          <w:rStyle w:val="CommentReference"/>
        </w:rPr>
        <w:annotationRef/>
      </w:r>
      <w:r>
        <w:t>I don’t understand this sentence</w:t>
      </w:r>
    </w:p>
  </w:comment>
  <w:comment w:id="48" w:author="Gerry McCartney" w:date="2016-07-22T10:27:00Z" w:initials="GM">
    <w:p w14:paraId="40CEBDB6" w14:textId="1E95ECB0" w:rsidR="006F456B" w:rsidRDefault="006F456B">
      <w:pPr>
        <w:pStyle w:val="CommentText"/>
      </w:pPr>
      <w:r>
        <w:rPr>
          <w:rStyle w:val="CommentReference"/>
        </w:rPr>
        <w:annotationRef/>
      </w:r>
      <w:r>
        <w:t xml:space="preserve">This is a strong paragraph and good basis for the paper. It would be further strengthened if an international element could be introduced (maybe for a further, additional paper, admittedly) which looks for larger mortality spikes in 2015 in countries that implemented a larger ‘dose’ of austerity post 2008. </w:t>
      </w:r>
    </w:p>
  </w:comment>
  <w:comment w:id="49" w:author="Gerry McCartney" w:date="2016-07-22T10:28:00Z" w:initials="GM">
    <w:p w14:paraId="78A5D15C" w14:textId="11A35D86" w:rsidR="006F456B" w:rsidRDefault="006F456B">
      <w:pPr>
        <w:pStyle w:val="CommentText"/>
      </w:pPr>
      <w:r>
        <w:rPr>
          <w:rStyle w:val="CommentReference"/>
        </w:rPr>
        <w:annotationRef/>
      </w:r>
      <w:r>
        <w:t xml:space="preserve">I think these should be three separate charts, or a common x axis should be used as they are confusing to be stacked in this way. </w:t>
      </w:r>
    </w:p>
  </w:comment>
  <w:comment w:id="50" w:author="Gerry McCartney" w:date="2016-07-22T10:29:00Z" w:initials="GM">
    <w:p w14:paraId="4347A144" w14:textId="47F82520" w:rsidR="006F456B" w:rsidRDefault="006F456B">
      <w:pPr>
        <w:pStyle w:val="CommentText"/>
      </w:pPr>
      <w:r>
        <w:rPr>
          <w:rStyle w:val="CommentReference"/>
        </w:rPr>
        <w:annotationRef/>
      </w:r>
      <w:r>
        <w:t xml:space="preserve">I’m no expert on this, but I am anxious about having so many explanatory terms in a model with so little data. Are there only 25 outcome data points (i.e. annual mortality rates) or are there 25 x each year of age x 2 (for sex)? If the former, I don’t think this will work. </w:t>
      </w:r>
    </w:p>
  </w:comment>
  <w:comment w:id="52" w:author="Gerry McCartney" w:date="2016-07-22T10:31:00Z" w:initials="GM">
    <w:p w14:paraId="6092F4BC" w14:textId="2D56E3DE" w:rsidR="006F456B" w:rsidRDefault="006F456B">
      <w:pPr>
        <w:pStyle w:val="CommentText"/>
      </w:pPr>
      <w:r>
        <w:rPr>
          <w:rStyle w:val="CommentReference"/>
        </w:rPr>
        <w:annotationRef/>
      </w:r>
      <w:r>
        <w:t xml:space="preserve">This seems reasonable, but given that this population determines such a high proportion of the deaths in any year and the changing mortality pattern, how confident are we that it is sufficiently robust? Would it be worth sensitivity analyses to test the assumptions? </w:t>
      </w:r>
    </w:p>
  </w:comment>
  <w:comment w:id="55" w:author="Gerry McCartney" w:date="2016-07-22T10:33:00Z" w:initials="GM">
    <w:p w14:paraId="79708500" w14:textId="2AADB5FB" w:rsidR="006F456B" w:rsidRDefault="006F456B">
      <w:pPr>
        <w:pStyle w:val="CommentText"/>
      </w:pPr>
      <w:r>
        <w:rPr>
          <w:rStyle w:val="CommentReference"/>
        </w:rPr>
        <w:annotationRef/>
      </w:r>
      <w:r>
        <w:t xml:space="preserve">This could be better labelled. </w:t>
      </w:r>
    </w:p>
  </w:comment>
  <w:comment w:id="56" w:author="Gerry McCartney" w:date="2016-07-22T10:35:00Z" w:initials="GM">
    <w:p w14:paraId="652B3267" w14:textId="7EDC37E4" w:rsidR="006F456B" w:rsidRDefault="006F456B">
      <w:pPr>
        <w:pStyle w:val="CommentText"/>
      </w:pPr>
      <w:r>
        <w:rPr>
          <w:rStyle w:val="CommentReference"/>
        </w:rPr>
        <w:annotationRef/>
      </w:r>
      <w:r>
        <w:t xml:space="preserve">I’m wondering if a regression discontinuity design would be better at investigating a change in the slope? </w:t>
      </w:r>
    </w:p>
  </w:comment>
  <w:comment w:id="62" w:author="Gerry McCartney" w:date="2016-07-22T10:37:00Z" w:initials="GM">
    <w:p w14:paraId="04B30BD2" w14:textId="3A92E8A5" w:rsidR="008F39DA" w:rsidRDefault="008F39DA">
      <w:pPr>
        <w:pStyle w:val="CommentText"/>
      </w:pPr>
      <w:r>
        <w:rPr>
          <w:rStyle w:val="CommentReference"/>
        </w:rPr>
        <w:annotationRef/>
      </w:r>
      <w:r>
        <w:t xml:space="preserve">These are powerful graphs, but we should comment on the large dip in 2011 as well as the large rises in 2013/4/5. I think this would fit with the effects of austerity which would take time to have impact. </w:t>
      </w:r>
    </w:p>
  </w:comment>
  <w:comment w:id="63" w:author="Gerry McCartney" w:date="2016-07-22T10:40:00Z" w:initials="GM">
    <w:p w14:paraId="30F3D1D1" w14:textId="30434FEF" w:rsidR="008F39DA" w:rsidRDefault="008F39DA">
      <w:pPr>
        <w:pStyle w:val="CommentText"/>
      </w:pPr>
      <w:r>
        <w:rPr>
          <w:rStyle w:val="CommentReference"/>
        </w:rPr>
        <w:annotationRef/>
      </w:r>
      <w:r>
        <w:t xml:space="preserve">I’m not sure if I would suggest this. Funding to the NHS isn’t really that low, even in England, but it is just getting spent on privatisation, expensive drugs, PFI, etc. rather than on large scale service improvements. A much </w:t>
      </w:r>
      <w:proofErr w:type="spellStart"/>
      <w:r>
        <w:t>much</w:t>
      </w:r>
      <w:proofErr w:type="spellEnd"/>
      <w:r>
        <w:t xml:space="preserve"> bigger cut is surely to local authorities (of which social care services is a substantial part)? I think this is the same point Nick was making.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54B13F" w15:done="0"/>
  <w15:commentEx w15:paraId="2AE9FB00" w15:done="0"/>
  <w15:commentEx w15:paraId="5C84AD05" w15:done="0"/>
  <w15:commentEx w15:paraId="2BCFFA86" w15:done="0"/>
  <w15:commentEx w15:paraId="6D9A0816" w15:done="0"/>
  <w15:commentEx w15:paraId="282CCB69" w15:done="0"/>
  <w15:commentEx w15:paraId="4116B47C" w15:done="0"/>
  <w15:commentEx w15:paraId="310A1B4F" w15:done="0"/>
  <w15:commentEx w15:paraId="3906D94B" w15:done="0"/>
  <w15:commentEx w15:paraId="5A804914" w15:done="0"/>
  <w15:commentEx w15:paraId="7EE6054A" w15:done="0"/>
  <w15:commentEx w15:paraId="73AA1F1B" w15:done="0"/>
  <w15:commentEx w15:paraId="49BC2611" w15:done="0"/>
  <w15:commentEx w15:paraId="40CEBDB6" w15:done="0"/>
  <w15:commentEx w15:paraId="78A5D15C" w15:done="0"/>
  <w15:commentEx w15:paraId="4347A144" w15:done="0"/>
  <w15:commentEx w15:paraId="6092F4BC" w15:done="0"/>
  <w15:commentEx w15:paraId="79708500" w15:done="0"/>
  <w15:commentEx w15:paraId="652B3267" w15:done="0"/>
  <w15:commentEx w15:paraId="04B30BD2" w15:done="0"/>
  <w15:commentEx w15:paraId="30F3D1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F5527" w14:textId="77777777" w:rsidR="00214519" w:rsidRDefault="00214519" w:rsidP="00BD5EE3">
      <w:pPr>
        <w:spacing w:after="0" w:line="240" w:lineRule="auto"/>
      </w:pPr>
      <w:r>
        <w:separator/>
      </w:r>
    </w:p>
  </w:endnote>
  <w:endnote w:type="continuationSeparator" w:id="0">
    <w:p w14:paraId="6F68C9FB" w14:textId="77777777" w:rsidR="00214519" w:rsidRDefault="00214519" w:rsidP="00BD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61087" w14:textId="77777777" w:rsidR="00214519" w:rsidRDefault="00214519" w:rsidP="00BD5EE3">
      <w:pPr>
        <w:spacing w:after="0" w:line="240" w:lineRule="auto"/>
      </w:pPr>
      <w:r>
        <w:separator/>
      </w:r>
    </w:p>
  </w:footnote>
  <w:footnote w:type="continuationSeparator" w:id="0">
    <w:p w14:paraId="48F8F49A" w14:textId="77777777" w:rsidR="00214519" w:rsidRDefault="00214519" w:rsidP="00BD5EE3">
      <w:pPr>
        <w:spacing w:after="0" w:line="240" w:lineRule="auto"/>
      </w:pPr>
      <w:r>
        <w:continuationSeparator/>
      </w:r>
    </w:p>
  </w:footnote>
  <w:footnote w:id="1">
    <w:p w14:paraId="359CB909" w14:textId="77777777" w:rsidR="00BB5431" w:rsidRDefault="00BB5431">
      <w:pPr>
        <w:pStyle w:val="FootnoteText"/>
      </w:pPr>
      <w:r>
        <w:rPr>
          <w:rStyle w:val="FootnoteReference"/>
        </w:rPr>
        <w:footnoteRef/>
      </w:r>
      <w:r>
        <w:t xml:space="preserve">Accessed 1 July 2016 </w:t>
      </w:r>
      <w:r w:rsidRPr="00BB5431">
        <w:t>https://www.ons.gov.uk/file?uri=/peoplepopulationandcommunity/populationandmigration/populationestimates/adhocs/005825populationestimatesforenglandandwales1961to2014singleyearofage0to105/ewuksyoadeathspopdata19612014cmifilevaluesforissue10122015.xls</w:t>
      </w:r>
    </w:p>
  </w:footnote>
  <w:footnote w:id="2">
    <w:p w14:paraId="58735048" w14:textId="77777777" w:rsidR="00BD5EE3" w:rsidRDefault="00BD5EE3">
      <w:pPr>
        <w:pStyle w:val="FootnoteText"/>
      </w:pPr>
      <w:r>
        <w:rPr>
          <w:rStyle w:val="FootnoteReference"/>
        </w:rPr>
        <w:footnoteRef/>
      </w:r>
      <w:r>
        <w:t xml:space="preserve">Accessed 1 July 2016 </w:t>
      </w:r>
      <w:r w:rsidRPr="00BD5EE3">
        <w:t>http://www.ons.gov.uk/peoplepopulationandcommunity/populationandmigration/populationestimates/datasets/populationestimatesforukenglandandwalesscotlandandnorthernireland</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ry McCartney">
    <w15:presenceInfo w15:providerId="AD" w15:userId="S-1-5-21-715991605-1245273282-14044502-8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B4"/>
    <w:rsid w:val="0006332B"/>
    <w:rsid w:val="00084A35"/>
    <w:rsid w:val="00142E90"/>
    <w:rsid w:val="00162D9D"/>
    <w:rsid w:val="001A5AB4"/>
    <w:rsid w:val="001C65F6"/>
    <w:rsid w:val="00214519"/>
    <w:rsid w:val="00224849"/>
    <w:rsid w:val="00267B98"/>
    <w:rsid w:val="002A3AED"/>
    <w:rsid w:val="002C6227"/>
    <w:rsid w:val="002D0D87"/>
    <w:rsid w:val="002E333A"/>
    <w:rsid w:val="0030300F"/>
    <w:rsid w:val="00384BC9"/>
    <w:rsid w:val="003A3E79"/>
    <w:rsid w:val="00446A64"/>
    <w:rsid w:val="0048209C"/>
    <w:rsid w:val="004A4DCF"/>
    <w:rsid w:val="005E3A37"/>
    <w:rsid w:val="00603EF3"/>
    <w:rsid w:val="006245DE"/>
    <w:rsid w:val="00634BAD"/>
    <w:rsid w:val="006D23BA"/>
    <w:rsid w:val="006F35D1"/>
    <w:rsid w:val="006F456B"/>
    <w:rsid w:val="00823A3B"/>
    <w:rsid w:val="008477A0"/>
    <w:rsid w:val="0088308F"/>
    <w:rsid w:val="008F39DA"/>
    <w:rsid w:val="009D11CC"/>
    <w:rsid w:val="009D22C7"/>
    <w:rsid w:val="00A436C8"/>
    <w:rsid w:val="00A678E0"/>
    <w:rsid w:val="00A85DDE"/>
    <w:rsid w:val="00AC4CD9"/>
    <w:rsid w:val="00B919B6"/>
    <w:rsid w:val="00B973F1"/>
    <w:rsid w:val="00BA28CE"/>
    <w:rsid w:val="00BB5431"/>
    <w:rsid w:val="00BD5EE3"/>
    <w:rsid w:val="00BF5EB1"/>
    <w:rsid w:val="00C01383"/>
    <w:rsid w:val="00C96E64"/>
    <w:rsid w:val="00C97080"/>
    <w:rsid w:val="00CD3F18"/>
    <w:rsid w:val="00CF3519"/>
    <w:rsid w:val="00D23E41"/>
    <w:rsid w:val="00D35BFA"/>
    <w:rsid w:val="00DA327C"/>
    <w:rsid w:val="00DC0B9F"/>
    <w:rsid w:val="00DF1A98"/>
    <w:rsid w:val="00DF3673"/>
    <w:rsid w:val="00DF5C2C"/>
    <w:rsid w:val="00E35C17"/>
    <w:rsid w:val="00E63EFD"/>
    <w:rsid w:val="00F56886"/>
    <w:rsid w:val="00FA754D"/>
    <w:rsid w:val="00FB315C"/>
    <w:rsid w:val="00FB7A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0C83AB"/>
  <w15:docId w15:val="{DA0438E2-403C-4C0F-88CD-97B72B6C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DD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01383"/>
    <w:rPr>
      <w:color w:val="808080"/>
    </w:rPr>
  </w:style>
  <w:style w:type="table" w:styleId="TableGrid">
    <w:name w:val="Table Grid"/>
    <w:basedOn w:val="TableNormal"/>
    <w:uiPriority w:val="39"/>
    <w:rsid w:val="002D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5E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EE3"/>
    <w:rPr>
      <w:sz w:val="20"/>
      <w:szCs w:val="20"/>
    </w:rPr>
  </w:style>
  <w:style w:type="character" w:styleId="FootnoteReference">
    <w:name w:val="footnote reference"/>
    <w:basedOn w:val="DefaultParagraphFont"/>
    <w:uiPriority w:val="99"/>
    <w:semiHidden/>
    <w:unhideWhenUsed/>
    <w:rsid w:val="00BD5EE3"/>
    <w:rPr>
      <w:vertAlign w:val="superscript"/>
    </w:rPr>
  </w:style>
  <w:style w:type="character" w:styleId="Hyperlink">
    <w:name w:val="Hyperlink"/>
    <w:basedOn w:val="DefaultParagraphFont"/>
    <w:uiPriority w:val="99"/>
    <w:unhideWhenUsed/>
    <w:rsid w:val="00224849"/>
    <w:rPr>
      <w:color w:val="0563C1" w:themeColor="hyperlink"/>
      <w:u w:val="single"/>
    </w:rPr>
  </w:style>
  <w:style w:type="paragraph" w:styleId="Caption">
    <w:name w:val="caption"/>
    <w:basedOn w:val="Normal"/>
    <w:next w:val="Normal"/>
    <w:uiPriority w:val="35"/>
    <w:semiHidden/>
    <w:unhideWhenUsed/>
    <w:qFormat/>
    <w:rsid w:val="006245D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34B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BAD"/>
    <w:rPr>
      <w:rFonts w:ascii="Lucida Grande" w:hAnsi="Lucida Grande" w:cs="Lucida Grande"/>
      <w:sz w:val="18"/>
      <w:szCs w:val="18"/>
    </w:rPr>
  </w:style>
  <w:style w:type="character" w:styleId="CommentReference">
    <w:name w:val="annotation reference"/>
    <w:basedOn w:val="DefaultParagraphFont"/>
    <w:uiPriority w:val="99"/>
    <w:semiHidden/>
    <w:unhideWhenUsed/>
    <w:rsid w:val="004A4DCF"/>
    <w:rPr>
      <w:sz w:val="16"/>
      <w:szCs w:val="16"/>
    </w:rPr>
  </w:style>
  <w:style w:type="paragraph" w:styleId="CommentText">
    <w:name w:val="annotation text"/>
    <w:basedOn w:val="Normal"/>
    <w:link w:val="CommentTextChar"/>
    <w:uiPriority w:val="99"/>
    <w:semiHidden/>
    <w:unhideWhenUsed/>
    <w:rsid w:val="004A4DCF"/>
    <w:pPr>
      <w:spacing w:line="240" w:lineRule="auto"/>
    </w:pPr>
    <w:rPr>
      <w:sz w:val="20"/>
      <w:szCs w:val="20"/>
    </w:rPr>
  </w:style>
  <w:style w:type="character" w:customStyle="1" w:styleId="CommentTextChar">
    <w:name w:val="Comment Text Char"/>
    <w:basedOn w:val="DefaultParagraphFont"/>
    <w:link w:val="CommentText"/>
    <w:uiPriority w:val="99"/>
    <w:semiHidden/>
    <w:rsid w:val="004A4DCF"/>
    <w:rPr>
      <w:sz w:val="20"/>
      <w:szCs w:val="20"/>
    </w:rPr>
  </w:style>
  <w:style w:type="paragraph" w:styleId="CommentSubject">
    <w:name w:val="annotation subject"/>
    <w:basedOn w:val="CommentText"/>
    <w:next w:val="CommentText"/>
    <w:link w:val="CommentSubjectChar"/>
    <w:uiPriority w:val="99"/>
    <w:semiHidden/>
    <w:unhideWhenUsed/>
    <w:rsid w:val="004A4DCF"/>
    <w:rPr>
      <w:b/>
      <w:bCs/>
    </w:rPr>
  </w:style>
  <w:style w:type="character" w:customStyle="1" w:styleId="CommentSubjectChar">
    <w:name w:val="Comment Subject Char"/>
    <w:basedOn w:val="CommentTextChar"/>
    <w:link w:val="CommentSubject"/>
    <w:uiPriority w:val="99"/>
    <w:semiHidden/>
    <w:rsid w:val="004A4D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nk.springer.com/article/10.1057%2Fimfer.2015.6" TargetMode="External"/><Relationship Id="rId18" Type="http://schemas.openxmlformats.org/officeDocument/2006/relationships/hyperlink" Target="http://www.voxeu.org/article/fiscal-policy-explains-weak-recovery" TargetMode="External"/><Relationship Id="rId3" Type="http://schemas.openxmlformats.org/officeDocument/2006/relationships/webSettings" Target="webSettings.xml"/><Relationship Id="rId21" Type="http://schemas.openxmlformats.org/officeDocument/2006/relationships/image" Target="media/image3.png"/><Relationship Id="rId7" Type="http://schemas.microsoft.com/office/2011/relationships/commentsExtended" Target="commentsExtended.xml"/><Relationship Id="rId12" Type="http://schemas.openxmlformats.org/officeDocument/2006/relationships/hyperlink" Target="http://search.proquest.com/openview/2ff879b9c765e297515ce17b0e947e8c/1?pq-origsite=gscholar&amp;cbl=736333" TargetMode="External"/><Relationship Id="rId17" Type="http://schemas.openxmlformats.org/officeDocument/2006/relationships/hyperlink" Target="https://mainlymacro.blogspot.co.uk/2015/04/mediamacro-myth-7-strong-recovery.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assets.documentcloud.org/documents/1678017/growing-fast-and-slow.pdf"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behl.berkeley.edu/files/2015/07/WP2015-06_Eichengreen.pdf" TargetMode="External"/><Relationship Id="rId24" Type="http://schemas.microsoft.com/office/2011/relationships/people" Target="people.xml"/><Relationship Id="rId5" Type="http://schemas.openxmlformats.org/officeDocument/2006/relationships/endnotes" Target="endnotes.xml"/><Relationship Id="rId15" Type="http://schemas.openxmlformats.org/officeDocument/2006/relationships/hyperlink" Target="https://assets.documentcloud.org/documents/1678017/growing-fast-and-slow.pdf" TargetMode="External"/><Relationship Id="rId23" Type="http://schemas.openxmlformats.org/officeDocument/2006/relationships/fontTable" Target="fontTable.xml"/><Relationship Id="rId10" Type="http://schemas.openxmlformats.org/officeDocument/2006/relationships/hyperlink" Target="http://ner.sagepub.com/content/231/1/R17.full.pdf+html" TargetMode="External"/><Relationship Id="rId19" Type="http://schemas.openxmlformats.org/officeDocument/2006/relationships/hyperlink" Target="http://www.lrb.co.uk/v37/n04/simon-wren-lewis/the-austerity-con" TargetMode="External"/><Relationship Id="rId4" Type="http://schemas.openxmlformats.org/officeDocument/2006/relationships/footnotes" Target="footnotes.xml"/><Relationship Id="rId9" Type="http://schemas.openxmlformats.org/officeDocument/2006/relationships/hyperlink" Target="http://oxrep.oxfordjournals.org/content/31/2/217.full.pdf+html" TargetMode="External"/><Relationship Id="rId14" Type="http://schemas.openxmlformats.org/officeDocument/2006/relationships/hyperlink" Target="http://heinonline.org/HOL/Page?handle=hein.journals/fora95&amp;div=26&amp;g_sent=1&amp;collection=journals"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Gerry McCartney</cp:lastModifiedBy>
  <cp:revision>3</cp:revision>
  <dcterms:created xsi:type="dcterms:W3CDTF">2016-07-22T09:17:00Z</dcterms:created>
  <dcterms:modified xsi:type="dcterms:W3CDTF">2016-07-22T09:43:00Z</dcterms:modified>
</cp:coreProperties>
</file>