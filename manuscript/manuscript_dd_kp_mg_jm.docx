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0B27ED" w:rsidRDefault="00D80E19" w:rsidP="00D80E19">
      <w:pPr>
        <w:pStyle w:val="Heading1"/>
      </w:pPr>
      <w:r>
        <w:t xml:space="preserve">Abstract </w:t>
      </w:r>
    </w:p>
    <w:p w14:paraId="544B3590" w14:textId="77777777" w:rsidR="00D80E19" w:rsidRDefault="00D80E19" w:rsidP="00D80E19"/>
    <w:p w14:paraId="56DA7DB1" w14:textId="77777777" w:rsidR="00776936" w:rsidRPr="009D22C7" w:rsidRDefault="00776936" w:rsidP="00776936">
      <w:pPr>
        <w:rPr>
          <w:b/>
        </w:rPr>
      </w:pPr>
      <w:r w:rsidRPr="009D22C7">
        <w:rPr>
          <w:b/>
        </w:rPr>
        <w:t>Background</w:t>
      </w:r>
    </w:p>
    <w:p w14:paraId="1714D2F5" w14:textId="1AE0F4F8" w:rsidR="00776936" w:rsidRDefault="00776936" w:rsidP="00776936">
      <w:r>
        <w:t xml:space="preserve">All-cause age-specific mortality risks have </w:t>
      </w:r>
      <w:ins w:id="0" w:author="Kate" w:date="2016-08-23T10:27:00Z">
        <w:r w:rsidR="00E6003F">
          <w:t>been falling</w:t>
        </w:r>
      </w:ins>
      <w:del w:id="1" w:author="Kate" w:date="2016-08-23T10:27:00Z">
        <w:r w:rsidR="000B27ED" w:rsidDel="00E6003F">
          <w:delText>fallen</w:delText>
        </w:r>
      </w:del>
      <w:r w:rsidR="000B27ED">
        <w:t xml:space="preserve"> </w:t>
      </w:r>
      <w:r>
        <w:t xml:space="preserve">in England &amp; Wales for more than a century. The period 2008-2015 has seen both a global recession, and an ‘austerity’ agenda of reduced investment in public services. </w:t>
      </w:r>
    </w:p>
    <w:p w14:paraId="14EDCAD0" w14:textId="77777777" w:rsidR="00776936" w:rsidRPr="009D22C7" w:rsidRDefault="00776936" w:rsidP="00776936">
      <w:pPr>
        <w:rPr>
          <w:b/>
        </w:rPr>
      </w:pPr>
      <w:commentRangeStart w:id="2"/>
      <w:r w:rsidRPr="009D22C7">
        <w:rPr>
          <w:b/>
        </w:rPr>
        <w:t>Aim</w:t>
      </w:r>
      <w:commentRangeEnd w:id="2"/>
      <w:r w:rsidR="00E3557A">
        <w:rPr>
          <w:rStyle w:val="CommentReference"/>
        </w:rPr>
        <w:commentReference w:id="2"/>
      </w:r>
    </w:p>
    <w:p w14:paraId="018A3DD2" w14:textId="4322A011" w:rsidR="00776936" w:rsidRDefault="00776936" w:rsidP="00776936">
      <w:r>
        <w:t xml:space="preserve">To produce estimated age-specific </w:t>
      </w:r>
      <w:ins w:id="3" w:author="Kate" w:date="2016-08-23T10:27:00Z">
        <w:r w:rsidR="00E6003F">
          <w:t xml:space="preserve">mortality </w:t>
        </w:r>
      </w:ins>
      <w:r>
        <w:t>risks over the period 2010 to 2015</w:t>
      </w:r>
      <w:r w:rsidR="000B27ED">
        <w:t xml:space="preserve"> based on</w:t>
      </w:r>
      <w:del w:id="4" w:author="Kate" w:date="2016-08-23T10:28:00Z">
        <w:r w:rsidR="000B27ED" w:rsidDel="00E6003F">
          <w:delText xml:space="preserve"> the</w:delText>
        </w:r>
      </w:del>
      <w:r w:rsidR="000B27ED">
        <w:t xml:space="preserve"> previous trends</w:t>
      </w:r>
      <w:r>
        <w:t xml:space="preserve">, and compare actual against projected numbers of deaths by various ages to produce estimates of total excess deaths up to age 95 years </w:t>
      </w:r>
      <w:del w:id="5" w:author="Kate" w:date="2016-08-23T10:29:00Z">
        <w:r w:rsidDel="00E6003F">
          <w:delText xml:space="preserve">in </w:delText>
        </w:r>
      </w:del>
      <w:r>
        <w:t>each year from 2010 to 2015.</w:t>
      </w:r>
    </w:p>
    <w:p w14:paraId="2F7253DE" w14:textId="77777777" w:rsidR="00776936" w:rsidRPr="009D22C7" w:rsidRDefault="00776936" w:rsidP="00776936">
      <w:pPr>
        <w:rPr>
          <w:b/>
        </w:rPr>
      </w:pPr>
      <w:r w:rsidRPr="009D22C7">
        <w:rPr>
          <w:b/>
        </w:rPr>
        <w:t xml:space="preserve">Methods </w:t>
      </w:r>
    </w:p>
    <w:p w14:paraId="5008366D" w14:textId="79ED2362" w:rsidR="00776936" w:rsidRDefault="00776936" w:rsidP="00776936">
      <w:r>
        <w:t xml:space="preserve">Office for National Statistics </w:t>
      </w:r>
      <w:del w:id="6" w:author="Mark Green" w:date="2016-08-23T19:37:00Z">
        <w:r w:rsidDel="00E3557A">
          <w:delText xml:space="preserve">(ONS) </w:delText>
        </w:r>
      </w:del>
      <w:r>
        <w:t xml:space="preserve">data on population counts and death counts at each age in single years were used to construct </w:t>
      </w:r>
      <w:r w:rsidR="000B27ED">
        <w:t>projections</w:t>
      </w:r>
      <w:r>
        <w:t xml:space="preserve"> of mortality risk against year </w:t>
      </w:r>
      <w:r w:rsidR="000B27ED">
        <w:t>based on the trend</w:t>
      </w:r>
      <w:r>
        <w:t xml:space="preserve"> from 1990 to 2010. The models were used to estimate the mortality risks that would </w:t>
      </w:r>
      <w:ins w:id="7" w:author="Kate" w:date="2016-08-23T10:29:00Z">
        <w:r w:rsidR="00E6003F">
          <w:t>be</w:t>
        </w:r>
      </w:ins>
      <w:del w:id="8" w:author="Kate" w:date="2016-08-23T10:29:00Z">
        <w:r w:rsidDel="00E6003F">
          <w:delText>have been</w:delText>
        </w:r>
      </w:del>
      <w:r>
        <w:t xml:space="preserve"> expected if mortality trends </w:t>
      </w:r>
      <w:del w:id="9" w:author="Mark Green" w:date="2016-08-23T19:38:00Z">
        <w:r w:rsidDel="00E3557A">
          <w:delText>during the New Labour period</w:delText>
        </w:r>
      </w:del>
      <w:ins w:id="10" w:author="Mark Green" w:date="2016-08-23T19:38:00Z">
        <w:r w:rsidR="00E3557A">
          <w:t xml:space="preserve">prior to the </w:t>
        </w:r>
        <w:commentRangeStart w:id="11"/>
        <w:commentRangeStart w:id="12"/>
        <w:r w:rsidR="00E3557A">
          <w:t xml:space="preserve">austerity </w:t>
        </w:r>
        <w:commentRangeEnd w:id="11"/>
        <w:r w:rsidR="00E3557A">
          <w:rPr>
            <w:rStyle w:val="CommentReference"/>
          </w:rPr>
          <w:commentReference w:id="11"/>
        </w:r>
      </w:ins>
      <w:commentRangeEnd w:id="12"/>
      <w:r w:rsidR="008C441F">
        <w:rPr>
          <w:rStyle w:val="CommentReference"/>
        </w:rPr>
        <w:commentReference w:id="12"/>
      </w:r>
      <w:ins w:id="13" w:author="Mark Green" w:date="2016-08-23T19:38:00Z">
        <w:r w:rsidR="00E3557A">
          <w:t>period</w:t>
        </w:r>
      </w:ins>
      <w:r>
        <w:t xml:space="preserve"> had continued. The number of </w:t>
      </w:r>
      <w:del w:id="14" w:author="Kate" w:date="2016-08-23T10:30:00Z">
        <w:r w:rsidDel="00E6003F">
          <w:delText xml:space="preserve">age-specific </w:delText>
        </w:r>
      </w:del>
      <w:r>
        <w:t>deaths at each age in each year from 2011 to 2015 were estimated given population counts in each year, and compared with observed number of deaths in each year.</w:t>
      </w:r>
    </w:p>
    <w:p w14:paraId="661CE393" w14:textId="77777777" w:rsidR="00776936" w:rsidRPr="009D22C7" w:rsidRDefault="00776936" w:rsidP="00776936">
      <w:pPr>
        <w:rPr>
          <w:b/>
        </w:rPr>
      </w:pPr>
      <w:r w:rsidRPr="009D22C7">
        <w:rPr>
          <w:b/>
        </w:rPr>
        <w:t xml:space="preserve">Results </w:t>
      </w:r>
    </w:p>
    <w:p w14:paraId="7D537D2D" w14:textId="1A087DFD" w:rsidR="00776936" w:rsidRDefault="00776936" w:rsidP="00776936">
      <w:r>
        <w:t>There were slightly fewer deaths than predicted from the models in 2010 and 2011, but from 2012 to 2015 there have been an additional 42,800 deaths in England and Wales than predicted up to age 90, and an additional 61,000 additional deaths up to age 95 years, than would have occurred had the previous (</w:t>
      </w:r>
      <w:commentRangeStart w:id="15"/>
      <w:r>
        <w:t>1997</w:t>
      </w:r>
      <w:commentRangeEnd w:id="15"/>
      <w:r w:rsidR="00E6003F">
        <w:rPr>
          <w:rStyle w:val="CommentReference"/>
        </w:rPr>
        <w:commentReference w:id="15"/>
      </w:r>
      <w:r>
        <w:t xml:space="preserve">-2010) rate of improvement continued. </w:t>
      </w:r>
    </w:p>
    <w:p w14:paraId="06F63471" w14:textId="77777777" w:rsidR="00776936" w:rsidRPr="009D22C7" w:rsidRDefault="00776936" w:rsidP="00776936">
      <w:pPr>
        <w:rPr>
          <w:b/>
        </w:rPr>
      </w:pPr>
      <w:r w:rsidRPr="009D22C7">
        <w:rPr>
          <w:b/>
        </w:rPr>
        <w:t xml:space="preserve">Discussion </w:t>
      </w:r>
    </w:p>
    <w:p w14:paraId="2E4687BA" w14:textId="5F399BDD" w:rsidR="00776936" w:rsidRDefault="00776936" w:rsidP="00776936">
      <w: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proofErr w:type="gramStart"/>
      <w:ins w:id="16" w:author="Kate" w:date="2016-08-23T10:32:00Z">
        <w:r w:rsidR="00E6003F">
          <w:t xml:space="preserve">more </w:t>
        </w:r>
      </w:ins>
      <w:r>
        <w:t>older</w:t>
      </w:r>
      <w:proofErr w:type="gramEnd"/>
      <w:r>
        <w:t xml:space="preserve"> men would have been alive by 2015. The actual rise in mortality was greater for older women.</w:t>
      </w:r>
    </w:p>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20BF13A1" w:rsidR="006112F4" w:rsidRDefault="00D80E19" w:rsidP="00D80E19">
      <w:del w:id="17" w:author="Mark Green" w:date="2016-08-23T19:46:00Z">
        <w:r w:rsidDel="00E3557A">
          <w:delText xml:space="preserve">In </w:delText>
        </w:r>
        <w:commentRangeStart w:id="18"/>
        <w:r w:rsidRPr="00E6003F" w:rsidDel="00E3557A">
          <w:rPr>
            <w:i/>
            <w:rPrChange w:id="19" w:author="Kate" w:date="2016-08-23T10:33:00Z">
              <w:rPr/>
            </w:rPrChange>
          </w:rPr>
          <w:delText>their 2013 book The Body Economic</w:delText>
        </w:r>
        <w:r w:rsidDel="00E3557A">
          <w:delText xml:space="preserve"> </w:delText>
        </w:r>
        <w:commentRangeEnd w:id="18"/>
        <w:r w:rsidR="00E6003F" w:rsidDel="00E3557A">
          <w:rPr>
            <w:rStyle w:val="CommentReference"/>
          </w:rPr>
          <w:commentReference w:id="18"/>
        </w:r>
        <w:r w:rsidR="00F725D4" w:rsidDel="00E3557A">
          <w:fldChar w:fldCharType="begin" w:fldLock="1"/>
        </w:r>
        <w:r w:rsidR="00C753FB" w:rsidDel="00E3557A">
          <w:del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delInstrText>
        </w:r>
        <w:r w:rsidR="00F725D4" w:rsidDel="00E3557A">
          <w:fldChar w:fldCharType="separate"/>
        </w:r>
        <w:r w:rsidR="00F725D4" w:rsidRPr="00F725D4" w:rsidDel="00E3557A">
          <w:rPr>
            <w:noProof/>
          </w:rPr>
          <w:delText>[1–3]</w:delText>
        </w:r>
        <w:r w:rsidR="00F725D4" w:rsidDel="00E3557A">
          <w:fldChar w:fldCharType="end"/>
        </w:r>
        <w:r w:rsidDel="00E3557A">
          <w:delText xml:space="preserve">, Stuckler &amp; Basu argued that the </w:delText>
        </w:r>
      </w:del>
      <w:ins w:id="20" w:author="Kate" w:date="2016-08-23T10:34:00Z">
        <w:del w:id="21" w:author="Mark Green" w:date="2016-08-23T19:46:00Z">
          <w:r w:rsidR="00E6003F" w:rsidDel="00E3557A">
            <w:delText xml:space="preserve">differing </w:delText>
          </w:r>
        </w:del>
      </w:ins>
      <w:del w:id="22" w:author="Mark Green" w:date="2016-08-23T19:46:00Z">
        <w:r w:rsidDel="00E3557A">
          <w:delText>fiscal responses of the Obama administration in the US</w:delText>
        </w:r>
        <w:r w:rsidR="001862B7" w:rsidDel="00E3557A">
          <w:delText xml:space="preserve"> (starting May 2009)</w:delText>
        </w:r>
        <w:r w:rsidDel="00E3557A">
          <w:delText>, and the Conservative-led administration in the UK</w:delText>
        </w:r>
        <w:r w:rsidR="001862B7" w:rsidDel="00E3557A">
          <w:delText xml:space="preserve"> (starting October 2010)</w:delText>
        </w:r>
        <w:r w:rsidDel="00E3557A">
          <w:delText xml:space="preserve">, to the 2008 global financial crisis </w:delText>
        </w:r>
        <w:r w:rsidR="001862B7" w:rsidDel="00E3557A">
          <w:delText xml:space="preserve">(GFC) can be thought of as a ‘natural experiment’ to assess the comparative effects of austerity versus economic stimulus on population health. </w:delText>
        </w:r>
        <w:commentRangeStart w:id="23"/>
        <w:r w:rsidR="001862B7" w:rsidDel="00E3557A">
          <w:fldChar w:fldCharType="begin" w:fldLock="1"/>
        </w:r>
        <w:r w:rsidR="00F725D4" w:rsidDel="00E3557A">
          <w:del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delInstrText>
        </w:r>
        <w:r w:rsidR="001862B7" w:rsidDel="00E3557A">
          <w:fldChar w:fldCharType="separate"/>
        </w:r>
        <w:r w:rsidR="00F725D4" w:rsidRPr="00F725D4" w:rsidDel="00E3557A">
          <w:rPr>
            <w:noProof/>
          </w:rPr>
          <w:delText>[4]</w:delText>
        </w:r>
        <w:r w:rsidR="001862B7" w:rsidDel="00E3557A">
          <w:fldChar w:fldCharType="end"/>
        </w:r>
        <w:commentRangeEnd w:id="23"/>
        <w:r w:rsidR="00E6003F" w:rsidDel="00E3557A">
          <w:rPr>
            <w:rStyle w:val="CommentReference"/>
          </w:rPr>
          <w:commentReference w:id="23"/>
        </w:r>
        <w:r w:rsidR="001862B7" w:rsidDel="00E3557A">
          <w:delText xml:space="preserve"> Since 2013 </w:delText>
        </w:r>
      </w:del>
      <w:ins w:id="24" w:author="Mark Green" w:date="2016-08-23T19:47:00Z">
        <w:r w:rsidR="00E3557A">
          <w:t>Recently, t</w:t>
        </w:r>
      </w:ins>
      <w:ins w:id="25" w:author="Mark Green" w:date="2016-08-23T19:46:00Z">
        <w:r w:rsidR="00E3557A">
          <w:t xml:space="preserve">here has been growing evidence of </w:t>
        </w:r>
      </w:ins>
      <w:del w:id="26" w:author="Mark Green" w:date="2016-08-23T19:47:00Z">
        <w:r w:rsidR="001862B7" w:rsidDel="00E3557A">
          <w:delText xml:space="preserve">disturbing results have started to emerge about </w:delText>
        </w:r>
      </w:del>
      <w:r w:rsidR="001862B7">
        <w:t>the possible effects of austerity on elderly mortality</w:t>
      </w:r>
      <w:ins w:id="27" w:author="Mark Green" w:date="2016-08-23T19:47:00Z">
        <w:r w:rsidR="00CD5658">
          <w:t xml:space="preserve"> within the UK</w:t>
        </w:r>
      </w:ins>
      <w:r w:rsidR="001862B7">
        <w:t xml:space="preserve">. </w:t>
      </w:r>
      <w:del w:id="28" w:author="Mark Green" w:date="2016-08-23T19:45:00Z">
        <w:r w:rsidR="004C372C" w:rsidDel="00E3557A">
          <w:delText>In 2016 a paper</w:delText>
        </w:r>
      </w:del>
      <w:ins w:id="29" w:author="Mark Green" w:date="2016-08-23T19:45:00Z">
        <w:r w:rsidR="00E3557A">
          <w:t>One study</w:t>
        </w:r>
      </w:ins>
      <w:r w:rsidR="004C372C">
        <w:t xml:space="preserve"> explor</w:t>
      </w:r>
      <w:r w:rsidR="000B27ED">
        <w:t>ing</w:t>
      </w:r>
      <w:r w:rsidR="004C372C">
        <w:t xml:space="preserve"> the correlation between falls in Pension Credit and social care budgets in the UK, and changes in mortality rates in pensioners aged 85 years and older,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w:t>
      </w:r>
      <w:proofErr w:type="spellStart"/>
      <w:r w:rsidR="004C372C">
        <w:t>Th</w:t>
      </w:r>
      <w:del w:id="30" w:author="Mark Green" w:date="2016-08-23T19:43:00Z">
        <w:r w:rsidR="004C372C" w:rsidDel="00E3557A">
          <w:delText>i</w:delText>
        </w:r>
      </w:del>
      <w:ins w:id="31" w:author="Mark Green" w:date="2016-08-23T19:43:00Z">
        <w:r w:rsidR="00E3557A">
          <w:t>e</w:t>
        </w:r>
      </w:ins>
      <w:r w:rsidR="004C372C">
        <w:t>s</w:t>
      </w:r>
      <w:proofErr w:type="spellEnd"/>
      <w:r w:rsidR="004C372C">
        <w:t xml:space="preserve"> focus on elderly mortality was prompted by a 2014 </w:t>
      </w:r>
      <w:r w:rsidR="004C372C" w:rsidRPr="0080204B">
        <w:rPr>
          <w:i/>
        </w:rPr>
        <w:t>New Statesman</w:t>
      </w:r>
      <w:r w:rsidR="004C372C">
        <w:t xml:space="preserve"> </w:t>
      </w:r>
      <w:ins w:id="32" w:author="Kate" w:date="2016-08-23T10:37:00Z">
        <w:r w:rsidR="00E6003F">
          <w:t xml:space="preserve">article </w:t>
        </w:r>
      </w:ins>
      <w:r w:rsidR="004C372C">
        <w:t xml:space="preserve">commenting on </w:t>
      </w:r>
      <w:r w:rsidR="0080204B">
        <w:t xml:space="preserve">provisional estimates by Public Health England, </w:t>
      </w:r>
      <w:r w:rsidR="004B259F">
        <w:t xml:space="preserve">leaked in the online Health Services Journal in 2014, </w:t>
      </w:r>
      <w:r w:rsidR="004C372C">
        <w:t xml:space="preserve">of </w:t>
      </w:r>
      <w:r w:rsidR="0080204B">
        <w:t xml:space="preserve">deaths amongst over 75s in England, suggesting increased </w:t>
      </w:r>
      <w:del w:id="33" w:author="Kate" w:date="2016-08-23T10:37:00Z">
        <w:r w:rsidR="0080204B" w:rsidDel="00E6003F">
          <w:delText xml:space="preserve">deaths in this age group </w:delText>
        </w:r>
        <w:r w:rsidR="00F725D4" w:rsidDel="00E6003F">
          <w:delText>occurred</w:delText>
        </w:r>
      </w:del>
      <w:ins w:id="34" w:author="Kate" w:date="2016-08-23T10:37:00Z">
        <w:r w:rsidR="00E6003F">
          <w:t>mortality</w:t>
        </w:r>
      </w:ins>
      <w:r w:rsidR="00F725D4">
        <w:t xml:space="preserve">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2A9B3BC2" w:rsidR="009C6742" w:rsidRDefault="00E6003F" w:rsidP="00D80E19">
      <w:ins w:id="35" w:author="Kate" w:date="2016-08-23T10:38:00Z">
        <w:r>
          <w:t>A 2015</w:t>
        </w:r>
      </w:ins>
      <w:del w:id="36" w:author="Kate" w:date="2016-08-23T10:38:00Z">
        <w:r w:rsidR="0080204B" w:rsidDel="00E6003F">
          <w:delText>The official</w:delText>
        </w:r>
      </w:del>
      <w:r w:rsidR="0080204B">
        <w:t xml:space="preserve"> Public Health England report</w:t>
      </w:r>
      <w:del w:id="37" w:author="Kate" w:date="2016-08-23T10:38:00Z">
        <w:r w:rsidR="0080204B" w:rsidDel="00E6003F">
          <w:delText>, published in 2015,</w:delText>
        </w:r>
      </w:del>
      <w:r w:rsidR="0080204B">
        <w:t xml:space="preserve"> considered three possible explanations for the tre</w:t>
      </w:r>
      <w:ins w:id="38" w:author="Kate" w:date="2016-08-23T10:38:00Z">
        <w:r>
          <w:t>nds</w:t>
        </w:r>
      </w:ins>
      <w:del w:id="39" w:author="Kate" w:date="2016-08-23T10:38:00Z">
        <w:r w:rsidR="0080204B" w:rsidDel="00E6003F">
          <w:delText>nds</w:delText>
        </w:r>
      </w:del>
      <w:r w:rsidR="0080204B">
        <w:t>: influenza, cold weather, and</w:t>
      </w:r>
      <w:del w:id="40" w:author="Kate" w:date="2016-08-23T10:38:00Z">
        <w:r w:rsidR="0080204B" w:rsidDel="00E6003F">
          <w:delText xml:space="preserve"> a</w:delText>
        </w:r>
      </w:del>
      <w:r w:rsidR="0080204B">
        <w:t xml:space="preserve"> statistical artefact.</w:t>
      </w:r>
      <w:r w:rsidR="00F95600">
        <w:t xml:space="preserve"> </w:t>
      </w:r>
      <w:r w:rsidR="00F95600">
        <w:fldChar w:fldCharType="begin" w:fldLock="1"/>
      </w:r>
      <w:r w:rsidR="00683C38">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rsidR="0080204B">
        <w:t xml:space="preserve"> </w:t>
      </w:r>
      <w:r w:rsidR="00F95600">
        <w:t xml:space="preserve">If either influenza or cold weather were the main causes of these rises then the following </w:t>
      </w:r>
      <w:ins w:id="41" w:author="Kate" w:date="2016-08-23T10:39:00Z">
        <w:r>
          <w:t>would</w:t>
        </w:r>
      </w:ins>
      <w:del w:id="42" w:author="Kate" w:date="2016-08-23T10:39:00Z">
        <w:r w:rsidR="00F95600" w:rsidDel="00E6003F">
          <w:delText>can</w:delText>
        </w:r>
      </w:del>
      <w:r w:rsidR="00F95600">
        <w:t xml:space="preserve"> be expected: firstly, that the mortality rate rises would be spatially patterned, and secondly that the rises would be a ‘blip’ associated with </w:t>
      </w:r>
      <w:ins w:id="43" w:author="Kate" w:date="2016-08-23T10:39:00Z">
        <w:r>
          <w:t>particular</w:t>
        </w:r>
      </w:ins>
      <w:del w:id="44" w:author="Kate" w:date="2016-08-23T10:39:00Z">
        <w:r w:rsidR="00F95600" w:rsidDel="00E6003F">
          <w:delText>a single</w:delText>
        </w:r>
      </w:del>
      <w:r w:rsidR="00F95600">
        <w:t xml:space="preserve"> year</w:t>
      </w:r>
      <w:ins w:id="45" w:author="Kate" w:date="2016-08-23T10:39:00Z">
        <w:r>
          <w:t>s</w:t>
        </w:r>
      </w:ins>
      <w:r w:rsidR="00F95600">
        <w:t xml:space="preserve"> rather than </w:t>
      </w:r>
      <w:del w:id="46" w:author="Kate" w:date="2016-08-23T10:39:00Z">
        <w:r w:rsidR="00F95600" w:rsidDel="00E6003F">
          <w:delText>continuing from one year to the next</w:delText>
        </w:r>
      </w:del>
      <w:ins w:id="47" w:author="Kate" w:date="2016-08-23T10:39:00Z">
        <w:r>
          <w:t>a trend</w:t>
        </w:r>
      </w:ins>
      <w:r w:rsidR="00F95600">
        <w:t xml:space="preserve">. </w:t>
      </w:r>
      <w:r w:rsidR="009B47F3">
        <w:t>Preliminary analysis has found no e</w:t>
      </w:r>
      <w:r w:rsidR="00091E17">
        <w:t>vidence of spatial patterning</w:t>
      </w:r>
      <w:r w:rsidR="00A20A14">
        <w:t>.</w:t>
      </w:r>
      <w:r w:rsidR="00091E17">
        <w:t xml:space="preserve"> </w:t>
      </w:r>
      <w:commentRangeStart w:id="48"/>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commentRangeEnd w:id="48"/>
      <w:r w:rsidR="00CD5658">
        <w:rPr>
          <w:rStyle w:val="CommentReference"/>
        </w:rPr>
        <w:commentReference w:id="48"/>
      </w:r>
      <w:r w:rsidR="00A20A14">
        <w:t xml:space="preserve"> Artefactual explanations could relate to aggregation biases caused by inadequately controlling for changes in age-composition within an age group</w:t>
      </w:r>
      <w:ins w:id="49" w:author="Mark Green" w:date="2016-08-23T19:52:00Z">
        <w:r w:rsidR="00CD5658">
          <w:t xml:space="preserve"> such as those witnessed in a recent high profile case of rising middle aged mortality rates in the US</w:t>
        </w:r>
      </w:ins>
      <w:del w:id="50" w:author="Kate" w:date="2016-08-23T10:40:00Z">
        <w:r w:rsidR="00A20A14" w:rsidDel="00E6003F">
          <w:delText xml:space="preserve"> </w:delText>
        </w:r>
      </w:del>
      <w:del w:id="51" w:author="Mark Green" w:date="2016-08-23T19:53:00Z">
        <w:r w:rsidR="00A20A14" w:rsidDel="00CD5658">
          <w:delText>for which mortality rates are calculated. Recently</w:delText>
        </w:r>
      </w:del>
      <w:ins w:id="52" w:author="Kate" w:date="2016-08-23T10:40:00Z">
        <w:del w:id="53" w:author="Mark Green" w:date="2016-08-23T19:53:00Z">
          <w:r w:rsidDel="00CD5658">
            <w:delText>,</w:delText>
          </w:r>
        </w:del>
      </w:ins>
      <w:del w:id="54" w:author="Mark Green" w:date="2016-08-23T19:53:00Z">
        <w:r w:rsidR="00A20A14" w:rsidDel="00CD5658">
          <w:delText xml:space="preserve"> it was pointed out that an aggregation bias could be responsible for much of the rise in middle-aged mortality rates in the USA </w:delText>
        </w:r>
        <w:r w:rsidR="006112F4" w:rsidDel="00CD5658">
          <w:delText xml:space="preserve">over recent years, reported in a highly influential paper by Case &amp; Deaton, as the average age of US populations aged between 45 and 54 years </w:delText>
        </w:r>
        <w:r w:rsidR="009C6742" w:rsidDel="00CD5658">
          <w:delText xml:space="preserve">rose </w:delText>
        </w:r>
        <w:r w:rsidR="006112F4" w:rsidDel="00CD5658">
          <w:delText>slightly between 1999 and 2013</w:delText>
        </w:r>
      </w:del>
      <w:del w:id="55" w:author="Kate" w:date="2016-08-23T10:40:00Z">
        <w:r w:rsidR="009C6742" w:rsidDel="00E6003F">
          <w:delText>, meaning some rise in average mortality rate within this strata should be expected</w:delText>
        </w:r>
      </w:del>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w:t>
      </w:r>
      <w:del w:id="56" w:author="Kate" w:date="2016-08-23T10:41:00Z">
        <w:r w:rsidR="006112F4" w:rsidDel="00E6003F">
          <w:delText xml:space="preserve">type of explanation </w:delText>
        </w:r>
      </w:del>
      <w:r w:rsidR="009B47F3">
        <w:t>cannot</w:t>
      </w:r>
      <w:r w:rsidR="006112F4">
        <w:t xml:space="preserve"> explain similar changes in multiple population </w:t>
      </w:r>
      <w:r w:rsidR="009C6742">
        <w:t xml:space="preserve">age </w:t>
      </w:r>
      <w:r w:rsidR="006112F4">
        <w:t xml:space="preserve">strata, such as multiple five or ten year age groups, occurring over the same time period, which have </w:t>
      </w:r>
      <w:r w:rsidR="009B47F3">
        <w:t xml:space="preserve">recently </w:t>
      </w:r>
      <w:r w:rsidR="006112F4">
        <w:t xml:space="preserve">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proofErr w:type="gramStart"/>
      <w:r w:rsidR="009C6742">
        <w:t>The</w:t>
      </w:r>
      <w:proofErr w:type="gramEnd"/>
      <w:r w:rsidR="009C6742">
        <w:t xml:space="preserv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del w:id="57" w:author="Mark Green" w:date="2016-08-23T19:54:00Z">
        <w:r w:rsidR="009C6742" w:rsidDel="00CD5658">
          <w:delText xml:space="preserve"> </w:delText>
        </w:r>
        <w:r w:rsidR="00F725D4" w:rsidDel="00CD5658">
          <w:delText>In contrast</w:delText>
        </w:r>
      </w:del>
      <w:ins w:id="58" w:author="Kate" w:date="2016-08-23T10:41:00Z">
        <w:del w:id="59" w:author="Mark Green" w:date="2016-08-23T19:54:00Z">
          <w:r w:rsidDel="00CD5658">
            <w:delText>,</w:delText>
          </w:r>
        </w:del>
      </w:ins>
      <w:del w:id="60" w:author="Mark Green" w:date="2016-08-23T19:54:00Z">
        <w:r w:rsidR="00F725D4" w:rsidDel="00CD5658">
          <w:delText xml:space="preserve"> </w:delText>
        </w:r>
        <w:r w:rsidR="009B47F3" w:rsidDel="00CD5658">
          <w:delText>the longer elevated mortality rates remain high the greater is the likelihood that</w:delText>
        </w:r>
        <w:r w:rsidR="00F725D4" w:rsidDel="00CD5658">
          <w:delText xml:space="preserve"> the rises are more likely due to austerity. </w:delText>
        </w:r>
        <w:r w:rsidR="00F725D4" w:rsidDel="00CD5658">
          <w:fldChar w:fldCharType="begin" w:fldLock="1"/>
        </w:r>
        <w:r w:rsidR="00F725D4" w:rsidDel="00CD5658">
          <w:del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delInstrText>
        </w:r>
        <w:r w:rsidR="00F725D4" w:rsidDel="00CD5658">
          <w:fldChar w:fldCharType="separate"/>
        </w:r>
        <w:r w:rsidR="00F725D4" w:rsidRPr="00F725D4" w:rsidDel="00CD5658">
          <w:rPr>
            <w:noProof/>
          </w:rPr>
          <w:delText>[5,6,13]</w:delText>
        </w:r>
        <w:r w:rsidR="00F725D4" w:rsidDel="00CD5658">
          <w:fldChar w:fldCharType="end"/>
        </w:r>
      </w:del>
      <w:ins w:id="61" w:author="Mark Green" w:date="2016-08-23T19:56:00Z">
        <w:r w:rsidR="00CD5658">
          <w:t xml:space="preserve"> Similar patterns of rising mortality rates were observed in the most recent mid-year estimates [14], and the consistency of these patterns point towards austerity as opposed the other findings.</w:t>
        </w:r>
      </w:ins>
    </w:p>
    <w:p w14:paraId="447DFEEC" w14:textId="0B0D0EC7" w:rsidR="009C6742" w:rsidDel="00CD5658" w:rsidRDefault="00E6003F" w:rsidP="00D80E19">
      <w:pPr>
        <w:rPr>
          <w:del w:id="62" w:author="Mark Green" w:date="2016-08-23T19:57:00Z"/>
        </w:rPr>
      </w:pPr>
      <w:ins w:id="63" w:author="Kate" w:date="2016-08-23T10:42:00Z">
        <w:del w:id="64" w:author="Mark Green" w:date="2016-08-23T19:57:00Z">
          <w:r w:rsidDel="00CD5658">
            <w:delText>In</w:delText>
          </w:r>
        </w:del>
      </w:ins>
      <w:del w:id="65" w:author="Mark Green" w:date="2016-08-23T19:57:00Z">
        <w:r w:rsidR="009C6742" w:rsidDel="00CD5658">
          <w:delText>On 23 June 2016, mid-year population estimates for England &amp; Wales (covering 1 July to 30 July) were released by the ONS</w:delText>
        </w:r>
        <w:r w:rsidR="00014F0F" w:rsidDel="00CD5658">
          <w:delText>.</w:delText>
        </w:r>
        <w:r w:rsidR="00C753FB" w:rsidDel="00CD5658">
          <w:fldChar w:fldCharType="begin" w:fldLock="1"/>
        </w:r>
        <w:r w:rsidR="0063324F" w:rsidDel="00CD5658">
          <w:del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delInstrText>
        </w:r>
        <w:r w:rsidR="00C753FB" w:rsidDel="00CD5658">
          <w:fldChar w:fldCharType="separate"/>
        </w:r>
        <w:r w:rsidR="00C753FB" w:rsidRPr="00C753FB" w:rsidDel="00CD5658">
          <w:rPr>
            <w:noProof/>
          </w:rPr>
          <w:delText>[14]</w:delText>
        </w:r>
        <w:r w:rsidR="00C753FB" w:rsidDel="00CD5658">
          <w:fldChar w:fldCharType="end"/>
        </w:r>
        <w:r w:rsidR="00014F0F" w:rsidDel="00CD5658">
          <w:delText xml:space="preserve"> </w:delText>
        </w:r>
        <w:r w:rsidR="009C6742" w:rsidDel="00CD5658">
          <w:delText>These data</w:delText>
        </w:r>
        <w:r w:rsidR="00014F0F" w:rsidDel="00CD5658">
          <w:delText xml:space="preserve">, </w:delText>
        </w:r>
        <w:r w:rsidR="009C6742" w:rsidDel="00CD5658">
          <w:delText>disaggregated by age in single years up to age 89 years</w:delText>
        </w:r>
        <w:r w:rsidR="00014F0F" w:rsidDel="00CD5658">
          <w:delTex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delText>
        </w:r>
      </w:del>
    </w:p>
    <w:p w14:paraId="30A96AC5" w14:textId="77777777" w:rsidR="00D80E19" w:rsidRDefault="00B801AF" w:rsidP="00B801AF">
      <w:pPr>
        <w:pStyle w:val="Heading2"/>
      </w:pPr>
      <w:r>
        <w:t>Slower improvements are still falls against expectations</w:t>
      </w:r>
    </w:p>
    <w:p w14:paraId="6E71C288" w14:textId="5E26AB9B" w:rsidR="00B801AF" w:rsidRDefault="00B801AF" w:rsidP="00B801AF">
      <w:r>
        <w:t xml:space="preserve">The fact that death rates in some elderly age groups have risen in recent years should be of great concern </w:t>
      </w:r>
      <w:ins w:id="66" w:author="Kate" w:date="2016-08-23T10:46:00Z">
        <w:r w:rsidR="00E6003F">
          <w:t xml:space="preserve">as </w:t>
        </w:r>
      </w:ins>
      <w:del w:id="67" w:author="Kate" w:date="2016-08-23T10:46:00Z">
        <w:r w:rsidDel="00E6003F">
          <w:delText xml:space="preserve">given that </w:delText>
        </w:r>
      </w:del>
      <w:r>
        <w:t>the tendency and expectation for many decades has been for the risk of death at most ages</w:t>
      </w:r>
      <w:r w:rsidR="00360F11">
        <w:t>, especially older ages,</w:t>
      </w:r>
      <w:r>
        <w:t xml:space="preserve"> </w:t>
      </w:r>
      <w:del w:id="68" w:author="Kate" w:date="2016-08-23T10:43:00Z">
        <w:r w:rsidDel="00E6003F">
          <w:delText xml:space="preserve">to continue </w:delText>
        </w:r>
      </w:del>
      <w:r>
        <w:t>to decline.</w:t>
      </w:r>
      <w:r w:rsidR="003C472A">
        <w:t xml:space="preserve"> Reasons </w:t>
      </w:r>
      <w:ins w:id="69" w:author="Mark Green" w:date="2016-08-23T19:58:00Z">
        <w:r w:rsidR="002F1EB9">
          <w:t xml:space="preserve">for the previous declines </w:t>
        </w:r>
      </w:ins>
      <w:r w:rsidR="003C472A">
        <w:t>are multifactorial and include both specific medical innovations, and broader improvements in living conditions such as improved housing and sanitation</w:t>
      </w:r>
      <w:r w:rsidR="004722A5">
        <w:t xml:space="preserve">. </w:t>
      </w:r>
      <w:r w:rsidR="00683C38">
        <w:fldChar w:fldCharType="begin" w:fldLock="1"/>
      </w:r>
      <w:r w:rsidR="00683C38">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"id" : "ITEM-2", "itemData" : { "ISBN" : "0-422-60660-X", "author" : [ { "dropping-particle" : "", "family" : "Dwork", "given" : "Deborah", "non-dropping-particle" : "", "parse-names" : false, "suffix" : "" } ], "id" : "ITEM-2", "issued" : { "date-parts" : [ [ "1987" ] ] }, "publisher" : "Tavistock", "publisher-place" : "London", "title" : "War is Good for Babies and Other Young Children: A History of the Infant and Child Welfare movement in England 1898-1918", "type" : "book" }, "uris" : [ "http://www.mendeley.com/documents/?uuid=5c51a697-70b7-44e4-815d-1fb8b8c08f76" ] } ], "mendeley" : { "formattedCitation" : "[15,16]", "plainTextFormattedCitation" : "[15,16]", "previouslyFormattedCitation" : "[15,16]" }, "properties" : { "noteIndex" : 0 }, "schema" : "https://github.com/citation-style-language/schema/raw/master/csl-citation.json" }</w:instrText>
      </w:r>
      <w:r w:rsidR="00683C38">
        <w:fldChar w:fldCharType="separate"/>
      </w:r>
      <w:r w:rsidR="00683C38" w:rsidRPr="00683C38">
        <w:rPr>
          <w:noProof/>
        </w:rPr>
        <w:t>[15,16]</w:t>
      </w:r>
      <w:r w:rsidR="00683C38">
        <w:fldChar w:fldCharType="end"/>
      </w:r>
      <w:r>
        <w:t xml:space="preserve"> </w:t>
      </w:r>
      <w:r w:rsidR="00683C38">
        <w:t xml:space="preserve"> </w:t>
      </w:r>
      <w:r w:rsidR="00360F11">
        <w:t>O</w:t>
      </w:r>
      <w:r w:rsidR="002424F4">
        <w:t xml:space="preserve">nly a severe </w:t>
      </w:r>
      <w:r w:rsidR="00B279B3">
        <w:t>and prolonged shock and assault to the factors which contribute to such steady improvements c</w:t>
      </w:r>
      <w:ins w:id="70" w:author="Kate" w:date="2016-08-23T10:46:00Z">
        <w:r w:rsidR="00E6003F">
          <w:t>ould</w:t>
        </w:r>
      </w:ins>
      <w:del w:id="71" w:author="Kate" w:date="2016-08-23T10:46:00Z">
        <w:r w:rsidR="00B279B3" w:rsidDel="00E6003F">
          <w:delText>an</w:delText>
        </w:r>
      </w:del>
      <w:del w:id="72" w:author="Kate" w:date="2016-08-23T10:43:00Z">
        <w:r w:rsidR="00B279B3" w:rsidDel="00E6003F">
          <w:delText xml:space="preserve"> do much to</w:delText>
        </w:r>
      </w:del>
      <w:r w:rsidR="00B279B3">
        <w:t xml:space="preserve"> alter these long-term dynamics</w:t>
      </w:r>
      <w:r w:rsidR="00360F11">
        <w:fldChar w:fldCharType="begin" w:fldLock="1"/>
      </w:r>
      <w:r w:rsidR="00360F11">
        <w:instrText>ADDIN CSL_CITATION { "citationItems" : [ { "id" : "ITEM-1", "itemData" : { "DOI" : "10.1159/000177678", "ISSN" : "1421-9697", "author" : [ { "dropping-particle" : "", "family" : "Smith", "given" : "George Davey", "non-dropping-particle" : "", "parse-names" : false, "suffix" : "" }, { "dropping-particle" : "", "family" : "Marmot", "given" : "M.G.", "non-dropping-particle" : "", "parse-names" : false, "suffix" : "" } ], "container-title" : "Annals of Nutrition and Metabolism", "id" : "ITEM-1", "issue" : "1", "issued" : { "date-parts" : [ [ "1991" ] ] }, "page" : "53-63", "title" : "Trends in Mortality in Britain: 1920\u20131986", "type" : "article-journal", "volume" : "35" }, "uris" : [ "http://www.mendeley.com/documents/?uuid=de9577b0-54c6-4945-8566-08b69f2e4663" ] }, { "id" : "ITEM-2", "itemData" : { "DOI" : "10.1093/ije/dyr061", "ISSN" : "1464-3685", "PMID" : "21415000", "author" : [ { "dropping-particle" : "", "family" : "Leon", "given" : "David A", "non-dropping-particle" : "", "parse-names" : false, "suffix" : "" } ], "container-title" : "International journal of epidemiology", "id" : "ITEM-2", "issue" : "2", "issued" : { "date-parts" : [ [ "2011", "4" ] ] }, "page" : "271-7", "title" : "Trends in European life expectancy: a salutary view.", "type" : "article-journal", "volume" : "40" }, "uris" : [ "http://www.mendeley.com/documents/?uuid=86ba6689-ce9f-419a-8cb6-6778bc7f791a" ] }, { "id" : "ITEM-3", "itemData" : { "author" : [ { "dropping-particle" : "", "family" : "Oeppen", "given" : "J", "non-dropping-particle" : "", "parse-names" : false, "suffix" : "" }, { "dropping-particle" : "", "family" : "Vaupel", "given" : "J. W.", "non-dropping-particle" : "", "parse-names" : false, "suffix" : "" } ], "container-title" : "Science", "id" : "ITEM-3", "issued" : { "date-parts" : [ [ "2002" ] ] }, "page" : "1029-31", "title" : "Broken limits to life expectancy", "type" : "article-journal", "volume" : "296" }, "uris" : [ "http://www.mendeley.com/documents/?uuid=c5199921-9c74-4e16-af69-a4bb9628e252" ] } ], "mendeley" : { "formattedCitation" : "[17\u201319]", "plainTextFormattedCitation" : "[17\u201319]", "previouslyFormattedCitation" : "[17\u201319]" }, "properties" : { "noteIndex" : 0 }, "schema" : "https://github.com/citation-style-language/schema/raw/master/csl-citation.json" }</w:instrText>
      </w:r>
      <w:r w:rsidR="00360F11">
        <w:fldChar w:fldCharType="separate"/>
      </w:r>
      <w:r w:rsidR="00360F11" w:rsidRPr="00683C38">
        <w:rPr>
          <w:noProof/>
        </w:rPr>
        <w:t>[17–19]</w:t>
      </w:r>
      <w:r w:rsidR="00360F11">
        <w:fldChar w:fldCharType="end"/>
      </w:r>
      <w:r w:rsidR="00B279B3">
        <w:t xml:space="preserve">. </w:t>
      </w:r>
      <w:del w:id="73" w:author="Kate" w:date="2016-08-23T10:48:00Z">
        <w:r w:rsidR="00B279B3" w:rsidDel="00E6003F">
          <w:delText xml:space="preserve">A comparison with economic growth is illustrative. </w:delText>
        </w:r>
      </w:del>
      <w:r w:rsidR="00B279B3">
        <w:t xml:space="preserve">Figure 1 shows how per capita GDP </w:t>
      </w:r>
      <w:r w:rsidR="00815060">
        <w:t xml:space="preserve">(not inflation adjusted) </w:t>
      </w:r>
      <w:ins w:id="74" w:author="Kate" w:date="2016-08-23T10:48:00Z">
        <w:r w:rsidR="00E6003F">
          <w:t>increased between</w:t>
        </w:r>
      </w:ins>
      <w:del w:id="75" w:author="Kate" w:date="2016-08-23T10:48:00Z">
        <w:r w:rsidR="00B279B3" w:rsidDel="00E6003F">
          <w:delText>has rise</w:delText>
        </w:r>
        <w:r w:rsidR="00815060" w:rsidDel="00E6003F">
          <w:delText>n since</w:delText>
        </w:r>
      </w:del>
      <w:r w:rsidR="00815060">
        <w:t xml:space="preserve"> 1950</w:t>
      </w:r>
      <w:ins w:id="76" w:author="Kate" w:date="2016-08-23T10:48:00Z">
        <w:r w:rsidR="00E6003F">
          <w:t xml:space="preserve"> and 2008</w:t>
        </w:r>
      </w:ins>
      <w:r w:rsidR="00815060">
        <w:t xml:space="preserve"> in England &amp; Wales, using</w:t>
      </w:r>
      <w:ins w:id="77" w:author="Kate" w:date="2016-08-23T10:49:00Z">
        <w:r w:rsidR="00E6003F">
          <w:t xml:space="preserve"> </w:t>
        </w:r>
      </w:ins>
      <w:del w:id="78" w:author="Kate" w:date="2016-08-23T10:49:00Z">
        <w:r w:rsidR="00815060" w:rsidDel="00E6003F">
          <w:delText xml:space="preserve"> total </w:delText>
        </w:r>
      </w:del>
      <w:r w:rsidR="00815060">
        <w:t>annual</w:t>
      </w:r>
      <w:ins w:id="79" w:author="Kate" w:date="2016-08-23T10:49:00Z">
        <w:r w:rsidR="00E6003F">
          <w:t xml:space="preserve"> </w:t>
        </w:r>
      </w:ins>
      <w:del w:id="80" w:author="Kate" w:date="2016-08-23T10:49:00Z">
        <w:r w:rsidR="00815060" w:rsidDel="00E6003F">
          <w:delText xml:space="preserve"> GDP </w:delText>
        </w:r>
      </w:del>
      <w:r w:rsidR="00815060">
        <w:t xml:space="preserve">estimates from </w:t>
      </w:r>
      <w:del w:id="81" w:author="Kate" w:date="2016-08-23T10:46:00Z">
        <w:r w:rsidR="00815060" w:rsidRPr="004D5091" w:rsidDel="00E6003F">
          <w:rPr>
            <w:highlight w:val="yellow"/>
          </w:rPr>
          <w:delText xml:space="preserve">the </w:delText>
        </w:r>
      </w:del>
      <w:r w:rsidR="00815060" w:rsidRPr="004D5091">
        <w:rPr>
          <w:highlight w:val="yellow"/>
        </w:rPr>
        <w:t>ONS</w:t>
      </w:r>
      <w:ins w:id="82" w:author="Kate" w:date="2016-08-23T10:46:00Z">
        <w:r w:rsidR="00E6003F">
          <w:t>.</w:t>
        </w:r>
      </w:ins>
      <w:del w:id="83" w:author="Kate" w:date="2016-08-23T10:46:00Z">
        <w:r w:rsidR="00815060" w:rsidRPr="004D5091" w:rsidDel="00E6003F">
          <w:rPr>
            <w:highlight w:val="yellow"/>
          </w:rPr>
          <w:delText>,</w:delText>
        </w:r>
        <w:r w:rsidR="00815060" w:rsidDel="00E6003F">
          <w:delText>.</w:delText>
        </w:r>
      </w:del>
      <w:r w:rsidR="00815060">
        <w:t xml:space="preserve"> </w:t>
      </w:r>
      <w:r w:rsidR="004D5091">
        <w:fldChar w:fldCharType="begin" w:fldLock="1"/>
      </w:r>
      <w:r w:rsidR="004D5091">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"[20]", "plainTextFormattedCitation" : "[20]", "previouslyFormattedCitation" : "[20]" }, "properties" : { "noteIndex" : 0 }, "schema" : "https://github.com/citation-style-language/schema/raw/master/csl-citation.json" }</w:instrText>
      </w:r>
      <w:r w:rsidR="004D5091">
        <w:fldChar w:fldCharType="separate"/>
      </w:r>
      <w:r w:rsidR="004D5091" w:rsidRPr="004D5091">
        <w:rPr>
          <w:noProof/>
        </w:rPr>
        <w:t>[20]</w:t>
      </w:r>
      <w:r w:rsidR="004D5091">
        <w:fldChar w:fldCharType="end"/>
      </w:r>
      <w:r w:rsidR="004D5091">
        <w:t xml:space="preserve"> </w:t>
      </w:r>
      <w:r w:rsidR="00815060">
        <w:t xml:space="preserve">The line shows the trend </w:t>
      </w:r>
      <w:del w:id="84" w:author="Kate" w:date="2016-08-23T10:49:00Z">
        <w:r w:rsidR="00815060" w:rsidDel="00E6003F">
          <w:delText xml:space="preserve">of log per capita GDP </w:delText>
        </w:r>
      </w:del>
      <w:r w:rsidR="00815060">
        <w:t xml:space="preserve">against time </w:t>
      </w:r>
      <w:del w:id="85" w:author="Kate" w:date="2016-08-23T10:49:00Z">
        <w:r w:rsidR="00815060" w:rsidDel="00E6003F">
          <w:delText xml:space="preserve">over the period 1950 </w:delText>
        </w:r>
      </w:del>
      <w:r w:rsidR="00815060">
        <w:t xml:space="preserve">to 2008 inclusive, which is then extrapolated to 2015. </w:t>
      </w:r>
      <w:del w:id="86" w:author="Kate" w:date="2016-08-23T10:49:00Z">
        <w:r w:rsidR="00B64833" w:rsidDel="00E6003F">
          <w:delText>Over the period</w:delText>
        </w:r>
      </w:del>
      <w:proofErr w:type="gramStart"/>
      <w:ins w:id="87" w:author="Kate" w:date="2016-08-23T10:49:00Z">
        <w:r w:rsidR="00E6003F">
          <w:t>Between</w:t>
        </w:r>
      </w:ins>
      <w:r w:rsidR="00B64833">
        <w:t xml:space="preserve"> 1950-2008</w:t>
      </w:r>
      <w:ins w:id="88" w:author="Kate" w:date="2016-08-23T10:50:00Z">
        <w:r w:rsidR="00E6003F">
          <w:t>,</w:t>
        </w:r>
      </w:ins>
      <w:proofErr w:type="gramEnd"/>
      <w:r w:rsidR="00B64833">
        <w:t xml:space="preserve"> the statistical fit of this trend line is extremely high (R</w:t>
      </w:r>
      <w:r w:rsidR="00B64833" w:rsidRPr="00B64833">
        <w:rPr>
          <w:vertAlign w:val="superscript"/>
        </w:rPr>
        <w:t>2</w:t>
      </w:r>
      <w:r w:rsidR="00B64833">
        <w:t xml:space="preserve"> </w:t>
      </w:r>
      <w:ins w:id="89" w:author="Mark Green" w:date="2016-08-23T19:59:00Z">
        <w:r w:rsidR="002F1EB9">
          <w:t>=</w:t>
        </w:r>
      </w:ins>
      <w:del w:id="90" w:author="Mark Green" w:date="2016-08-23T19:59:00Z">
        <w:r w:rsidR="00B64833" w:rsidDel="002F1EB9">
          <w:delText>of</w:delText>
        </w:r>
      </w:del>
      <w:r w:rsidR="00B64833">
        <w:t xml:space="preserve"> 0.98) but after 2008 the shaded region, showing the difference between actual and projected per capita GDP, has grown ever larger. In 200</w:t>
      </w:r>
      <w:r w:rsidR="007818D4">
        <w:t>9</w:t>
      </w:r>
      <w:r w:rsidR="00B64833">
        <w:t xml:space="preserve"> the gap amounted to</w:t>
      </w:r>
      <w:del w:id="91" w:author="Kate" w:date="2016-08-23T10:50:00Z">
        <w:r w:rsidR="00B64833" w:rsidDel="00E6003F">
          <w:delText xml:space="preserve"> around</w:delText>
        </w:r>
      </w:del>
      <w:r w:rsidR="00B64833">
        <w:t xml:space="preserve"> £6,800 per person; by 2015 it had grown to more than £13,400 per person. </w:t>
      </w:r>
      <w:r w:rsidR="007818D4">
        <w:t xml:space="preserve">Before </w:t>
      </w:r>
      <w:del w:id="92" w:author="Kate" w:date="2016-08-23T10:50:00Z">
        <w:r w:rsidR="007818D4" w:rsidDel="00E6003F">
          <w:delText xml:space="preserve">the </w:delText>
        </w:r>
      </w:del>
      <w:r w:rsidR="007818D4">
        <w:t>2008</w:t>
      </w:r>
      <w:del w:id="93" w:author="Kate" w:date="2016-08-23T10:51:00Z">
        <w:r w:rsidR="007818D4" w:rsidDel="00E6003F">
          <w:delText xml:space="preserve"> re</w:delText>
        </w:r>
      </w:del>
      <w:del w:id="94" w:author="Kate" w:date="2016-08-23T10:50:00Z">
        <w:r w:rsidR="007818D4" w:rsidDel="00E6003F">
          <w:delText>cession</w:delText>
        </w:r>
      </w:del>
      <w:r w:rsidR="007818D4">
        <w:t>, all previous recessions had been followed by one or more years of catch-up</w:t>
      </w:r>
      <w:ins w:id="95" w:author="Kate" w:date="2016-08-23T10:51:00Z">
        <w:r w:rsidR="00E6003F">
          <w:t xml:space="preserve"> </w:t>
        </w:r>
      </w:ins>
      <w:del w:id="96" w:author="Kate" w:date="2016-08-23T10:51:00Z">
        <w:r w:rsidR="007818D4" w:rsidDel="00E6003F">
          <w:delText xml:space="preserve">, of faster-than-trend </w:delText>
        </w:r>
      </w:del>
      <w:r w:rsidR="007818D4">
        <w:t>growth in per capita GDP. Nothing similar occurred after 2008,</w:t>
      </w:r>
      <w:del w:id="97" w:author="Kate" w:date="2016-08-23T10:51:00Z">
        <w:r w:rsidR="007818D4" w:rsidDel="00E6003F">
          <w:delText xml:space="preserve"> </w:delText>
        </w:r>
        <w:r w:rsidR="002424F4" w:rsidDel="00E6003F">
          <w:delText>and</w:delText>
        </w:r>
      </w:del>
      <w:r w:rsidR="002424F4">
        <w:t xml:space="preserve"> instead per capita GDP in 2015 has barely recovered to pre</w:t>
      </w:r>
      <w:ins w:id="98" w:author="Kate" w:date="2016-08-23T10:51:00Z">
        <w:r w:rsidR="00E6003F">
          <w:t>-</w:t>
        </w:r>
      </w:ins>
      <w:del w:id="99" w:author="Kate" w:date="2016-08-23T10:51:00Z">
        <w:r w:rsidR="002424F4" w:rsidDel="00E6003F">
          <w:delText xml:space="preserve"> </w:delText>
        </w:r>
      </w:del>
      <w:r w:rsidR="002424F4">
        <w:t xml:space="preserve">GFC levels. Although </w:t>
      </w:r>
      <w:del w:id="100" w:author="Kate" w:date="2016-08-23T10:51:00Z">
        <w:r w:rsidR="002424F4" w:rsidDel="00E6003F">
          <w:delText xml:space="preserve">a </w:delText>
        </w:r>
      </w:del>
      <w:r w:rsidR="002424F4">
        <w:t>similar down shift</w:t>
      </w:r>
      <w:ins w:id="101" w:author="Kate" w:date="2016-08-23T10:52:00Z">
        <w:r w:rsidR="00E6003F">
          <w:t xml:space="preserve"> in </w:t>
        </w:r>
      </w:ins>
      <w:del w:id="102" w:author="Kate" w:date="2016-08-23T10:52:00Z">
        <w:r w:rsidR="002424F4" w:rsidDel="00E6003F">
          <w:delText xml:space="preserve"> in the fundamental rate of </w:delText>
        </w:r>
      </w:del>
      <w:r w:rsidR="002424F4">
        <w:t xml:space="preserve">economic growth </w:t>
      </w:r>
      <w:del w:id="103" w:author="Kate" w:date="2016-08-23T10:52:00Z">
        <w:r w:rsidR="0057497B" w:rsidDel="00E6003F">
          <w:delText xml:space="preserve">has </w:delText>
        </w:r>
      </w:del>
      <w:r w:rsidR="0057497B">
        <w:t xml:space="preserve">occurred in many rich countries, </w:t>
      </w:r>
      <w:del w:id="104" w:author="Kate" w:date="2016-08-23T10:52:00Z">
        <w:r w:rsidR="0057497B" w:rsidDel="00E6003F">
          <w:delText>prompting discussion amongst economists of a ‘secular stagnation’,</w:delText>
        </w:r>
        <w:r w:rsidR="0063324F" w:rsidDel="00E6003F">
          <w:delText xml:space="preserve"> </w:delText>
        </w:r>
      </w:del>
      <w:commentRangeStart w:id="105"/>
      <w:del w:id="106" w:author="Jonathan Minton" w:date="2016-09-02T08:42:00Z">
        <w:r w:rsidR="0063324F" w:rsidDel="008C441F">
          <w:fldChar w:fldCharType="begin" w:fldLock="1"/>
        </w:r>
        <w:r w:rsidR="004D5091" w:rsidDel="008C441F">
          <w:del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"[21,22]", "plainTextFormattedCitation" : "[21,22]", "previouslyFormattedCitation" : "[21,22]" }, "properties" : { "noteIndex" : 0 }, "schema" : "https://github.com/citation-style-language/schema/raw/master/csl-citation.json" }</w:delInstrText>
        </w:r>
        <w:r w:rsidR="0063324F" w:rsidDel="008C441F">
          <w:fldChar w:fldCharType="separate"/>
        </w:r>
        <w:r w:rsidR="004D5091" w:rsidRPr="004D5091" w:rsidDel="008C441F">
          <w:rPr>
            <w:noProof/>
          </w:rPr>
          <w:delText>[21,22]</w:delText>
        </w:r>
        <w:r w:rsidR="0063324F" w:rsidDel="008C441F">
          <w:fldChar w:fldCharType="end"/>
        </w:r>
        <w:commentRangeEnd w:id="105"/>
        <w:r w:rsidR="00E6003F" w:rsidDel="008C441F">
          <w:rPr>
            <w:rStyle w:val="CommentReference"/>
          </w:rPr>
          <w:commentReference w:id="105"/>
        </w:r>
        <w:r w:rsidR="0063324F" w:rsidDel="008C441F">
          <w:delText xml:space="preserve"> </w:delText>
        </w:r>
        <w:r w:rsidR="0057497B" w:rsidDel="008C441F">
          <w:delText xml:space="preserve"> </w:delText>
        </w:r>
      </w:del>
      <w:r w:rsidR="0057497B">
        <w:t xml:space="preserve">the disparity between </w:t>
      </w:r>
      <w:del w:id="107" w:author="Kate" w:date="2016-08-23T10:53:00Z">
        <w:r w:rsidR="0057497B" w:rsidDel="00E6003F">
          <w:delText xml:space="preserve">current </w:delText>
        </w:r>
      </w:del>
      <w:ins w:id="108" w:author="Kate" w:date="2016-08-23T10:53:00Z">
        <w:r w:rsidR="00E6003F">
          <w:t xml:space="preserve">actual </w:t>
        </w:r>
      </w:ins>
      <w:r w:rsidR="0057497B">
        <w:t xml:space="preserve">and projected levels in the UK are especially severe. </w:t>
      </w:r>
      <w:r w:rsidR="0011555F">
        <w:t>Furthermore many other rich countries increased public spending as a proportion of GDP to protect their populations. In the UK the government after 2010 cut public spending as a proportion of GDP even as GDP itself fell.</w:t>
      </w:r>
    </w:p>
    <w:p w14:paraId="2879D9E7" w14:textId="77777777" w:rsidR="004F5839" w:rsidRDefault="004F5839" w:rsidP="004F5839">
      <w:pPr>
        <w:pStyle w:val="Caption"/>
        <w:keepNext/>
      </w:pPr>
      <w:r>
        <w:lastRenderedPageBreak/>
        <w:t xml:space="preserve">Figure </w:t>
      </w:r>
      <w:fldSimple w:instr=" SEQ Figure \* ARABIC ">
        <w:r>
          <w:rPr>
            <w:noProof/>
          </w:rPr>
          <w:t>1</w:t>
        </w:r>
      </w:fldSimple>
      <w:r>
        <w:t xml:space="preserve"> </w:t>
      </w:r>
      <w:proofErr w:type="gramStart"/>
      <w:r>
        <w:t>Per</w:t>
      </w:r>
      <w:proofErr w:type="gramEnd"/>
      <w:r>
        <w:t xml:space="preserve"> capita GDP against trend, 1950 to 2015; </w:t>
      </w:r>
    </w:p>
    <w:p w14:paraId="65A94D94" w14:textId="77777777" w:rsidR="004F5839" w:rsidRDefault="004F5839" w:rsidP="004F5839">
      <w:commentRangeStart w:id="109"/>
      <w:r>
        <w:rPr>
          <w:noProof/>
          <w:lang w:eastAsia="en-GB"/>
        </w:rPr>
        <w:drawing>
          <wp:inline distT="0" distB="0" distL="0" distR="0" wp14:anchorId="713197FD" wp14:editId="5E4C52FF">
            <wp:extent cx="4536440" cy="3240000"/>
            <wp:effectExtent l="0" t="0" r="10160" b="1143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7135"/>
                    <a:stretch/>
                  </pic:blipFill>
                  <pic:spPr bwMode="auto">
                    <a:xfrm>
                      <a:off x="0" y="0"/>
                      <a:ext cx="4536440" cy="3240000"/>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9"/>
      <w:r w:rsidR="00E6003F">
        <w:rPr>
          <w:rStyle w:val="CommentReference"/>
        </w:rPr>
        <w:commentReference w:id="109"/>
      </w:r>
    </w:p>
    <w:p w14:paraId="523647A6" w14:textId="2B121EBA" w:rsidR="004F5839" w:rsidRDefault="004F5839" w:rsidP="004F5839">
      <w:r>
        <w:rPr>
          <w:b/>
        </w:rPr>
        <w:t>Notes</w:t>
      </w:r>
      <w:r>
        <w:t xml:space="preserve">: </w:t>
      </w:r>
      <w:r>
        <w:rPr>
          <w:b/>
        </w:rPr>
        <w:t>Data Sources: (A) ONS; HMD</w:t>
      </w:r>
    </w:p>
    <w:p w14:paraId="076796FB" w14:textId="77777777" w:rsidR="004F5839" w:rsidRDefault="004F5839" w:rsidP="00B801AF"/>
    <w:p w14:paraId="2C17CF56" w14:textId="76B8B2E8" w:rsidR="004F5839" w:rsidDel="006B38EC" w:rsidRDefault="004F5839" w:rsidP="00B801AF">
      <w:pPr>
        <w:rPr>
          <w:del w:id="110" w:author="Kate" w:date="2016-08-23T10:55:00Z"/>
        </w:rPr>
      </w:pPr>
      <w:commentRangeStart w:id="111"/>
    </w:p>
    <w:p w14:paraId="1D40D9BD" w14:textId="12F5B160" w:rsidR="0055282F" w:rsidRDefault="0063324F" w:rsidP="00B801AF">
      <w:del w:id="112" w:author="Kate" w:date="2016-08-23T10:55:00Z">
        <w:r w:rsidDel="006B38EC">
          <w:delText>Trends in life expectancy at birth in the UK and other rich nations have been repeatedly underestimated because the downwards trends in the mortality risks at most ages have not been accounted for in projections</w:delText>
        </w:r>
        <w:r w:rsidR="0011555F" w:rsidDel="006B38EC">
          <w:delText xml:space="preserve">. </w:delText>
        </w:r>
        <w:r w:rsidDel="006B38EC">
          <w:delText>One way of seeing this</w:delText>
        </w:r>
        <w:r w:rsidR="00521040" w:rsidDel="006B38EC">
          <w:delText xml:space="preserve"> is to consider figure 2, which shows, for England &amp; Wales, how 12 month mortality rates at different ages have changed between consecutive birth cohorts, presenting these data a</w:delText>
        </w:r>
        <w:r w:rsidR="00305EB9" w:rsidDel="006B38EC">
          <w:delText>s if they are orienteering maps,</w:delText>
        </w:r>
        <w:r w:rsidR="00521040" w:rsidDel="006B38EC">
          <w:delText xml:space="preserve"> </w:delText>
        </w:r>
        <w:r w:rsidR="00305EB9" w:rsidDel="006B38EC">
          <w:delText xml:space="preserve">with </w:delText>
        </w:r>
        <w:r w:rsidR="00521040" w:rsidDel="006B38EC">
          <w:delText>a series of contour lines</w:delText>
        </w:r>
        <w:r w:rsidR="00305EB9" w:rsidDel="006B38EC">
          <w:delText>.</w:delText>
        </w:r>
        <w:r w:rsidR="00521040" w:rsidDel="006B38EC">
          <w:delText xml:space="preserve"> </w:delText>
        </w:r>
        <w:r w:rsidR="00305EB9" w:rsidDel="006B38EC">
          <w:fldChar w:fldCharType="begin" w:fldLock="1"/>
        </w:r>
        <w:r w:rsidR="004D5091" w:rsidDel="006B38EC">
          <w:delInstrText>ADDIN CSL_CITATION { "citationItems" : [ { "id" : "ITEM-1", "itemData" : { "author" : [ { "dropping-particle" : "", "family" : "Minton", "given" : "J", "non-dropping-particle" : "", "parse-names" : false, "suffix" : "" } ], "container-title" : "Spatial and spatio-temporal epidemiology2", "id" : "ITEM-1", "issued" : { "date-parts" : [ [ "0" ] ] }, "title" : "Real geographies and virtual landscapes: Exploring the influence of place and space on mortality Lexis surfaces using shaded contour maps", "type" : "article-journal" }, "uris" : [ "http://www.mendeley.com/documents/?uuid=bb20fe87-2d8e-48a5-b6bd-25ec176dbe88"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"[23\u201325]", "plainTextFormattedCitation" : "[23\u201325]", "previouslyFormattedCitation" : "[23\u201325]" }, "properties" : { "noteIndex" : 0 }, "schema" : "https://github.com/citation-style-language/schema/raw/master/csl-citation.json" }</w:delInstrText>
        </w:r>
        <w:r w:rsidR="00305EB9" w:rsidDel="006B38EC">
          <w:fldChar w:fldCharType="separate"/>
        </w:r>
        <w:r w:rsidR="004D5091" w:rsidRPr="004D5091" w:rsidDel="006B38EC">
          <w:rPr>
            <w:noProof/>
          </w:rPr>
          <w:delText>[23–25]</w:delText>
        </w:r>
        <w:r w:rsidR="00305EB9" w:rsidDel="006B38EC">
          <w:fldChar w:fldCharType="end"/>
        </w:r>
        <w:r w:rsidR="00305EB9" w:rsidDel="006B38EC">
          <w:delText xml:space="preserve"> </w:delText>
        </w:r>
        <w:r w:rsidR="00521040" w:rsidDel="006B38EC">
          <w:delText>In this demographic map the contour lines indicate the age at which different birth cohorts first experience a given 12 month mortality risk. Most of these contour lines have been moving steadily to the right, to be faced at ever older ages</w:delText>
        </w:r>
        <w:r w:rsidR="00AC7DA4" w:rsidDel="006B38EC">
          <w:delText xml:space="preserve">. A standard simplifying assumption made in many population projections is that the age-specific mortality rates observed in the last year </w:delText>
        </w:r>
        <w:r w:rsidR="0055282F" w:rsidDel="006B38EC">
          <w:delText xml:space="preserve">will simply continue in future years. </w:delText>
        </w:r>
        <w:r w:rsidR="00671E81" w:rsidDel="006B38EC">
          <w:delText xml:space="preserve">An important exception to this simplifying assumptions is in a recent spatiotemporal model published in the Lancet, which models both linear age-specific trends in mortality rates as well as spatial variations. </w:delText>
        </w:r>
        <w:r w:rsidR="00671E81" w:rsidDel="006B38EC">
          <w:fldChar w:fldCharType="begin" w:fldLock="1"/>
        </w:r>
        <w:r w:rsidR="004D5091" w:rsidDel="006B38EC">
          <w:del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"[26]", "plainTextFormattedCitation" : "[26]", "previouslyFormattedCitation" : "[26]" }, "properties" : { "noteIndex" : 0 }, "schema" : "https://github.com/citation-style-language/schema/raw/master/csl-citation.json" }</w:delInstrText>
        </w:r>
        <w:r w:rsidR="00671E81" w:rsidDel="006B38EC">
          <w:fldChar w:fldCharType="separate"/>
        </w:r>
        <w:r w:rsidR="004D5091" w:rsidRPr="004D5091" w:rsidDel="006B38EC">
          <w:rPr>
            <w:noProof/>
          </w:rPr>
          <w:delText>[26]</w:delText>
        </w:r>
        <w:r w:rsidR="00671E81" w:rsidDel="006B38EC">
          <w:fldChar w:fldCharType="end"/>
        </w:r>
        <w:r w:rsidR="00671E81" w:rsidDel="006B38EC">
          <w:delText xml:space="preserve"> </w:delText>
        </w:r>
        <w:r w:rsidR="0055282F" w:rsidDel="006B38EC">
          <w:delText>Within this map this is equivalent to assuming that each of these contour lines, which at almost all older ages have been moving steadily to the right since birth cohorts born in the 1920s, will suddenly stop moving and become vertical instead, which does not appear a plausible assumption except perhaps for males born between around 1870 and 1900</w:delText>
        </w:r>
        <w:r w:rsidR="0011555F" w:rsidDel="006B38EC">
          <w:delText xml:space="preserve"> (who died in high numbers in World War One</w:delText>
        </w:r>
      </w:del>
      <w:commentRangeEnd w:id="111"/>
      <w:r w:rsidR="006B38EC">
        <w:rPr>
          <w:rStyle w:val="CommentReference"/>
        </w:rPr>
        <w:commentReference w:id="111"/>
      </w:r>
      <w:del w:id="113" w:author="Kate" w:date="2016-08-23T10:55:00Z">
        <w:r w:rsidR="0011555F" w:rsidDel="006B38EC">
          <w:delText>)</w:delText>
        </w:r>
        <w:r w:rsidR="0055282F" w:rsidDel="006B38EC">
          <w:delText>.</w:delText>
        </w:r>
      </w:del>
      <w:r w:rsidR="0055282F">
        <w:t xml:space="preserve"> </w:t>
      </w:r>
    </w:p>
    <w:p w14:paraId="506C8ED5" w14:textId="77777777" w:rsidR="00D80E19" w:rsidRDefault="00D80E19" w:rsidP="00D80E19">
      <w:pPr>
        <w:pStyle w:val="Heading1"/>
      </w:pPr>
      <w:r>
        <w:t xml:space="preserve">Methods </w:t>
      </w:r>
    </w:p>
    <w:p w14:paraId="65A615ED" w14:textId="457480F3" w:rsidR="00B51CB3" w:rsidRDefault="00B51CB3" w:rsidP="00B51CB3">
      <w:pPr>
        <w:pStyle w:val="Heading2"/>
      </w:pPr>
      <w:r>
        <w:t xml:space="preserve">Data </w:t>
      </w:r>
    </w:p>
    <w:p w14:paraId="1D4E9CDC" w14:textId="55458753" w:rsidR="002074F1" w:rsidDel="008C441F" w:rsidRDefault="00E10AAF" w:rsidP="002074F1">
      <w:pPr>
        <w:rPr>
          <w:del w:id="114" w:author="Jonathan Minton" w:date="2016-09-02T08:45:00Z"/>
        </w:rPr>
      </w:pPr>
      <w:r>
        <w:t>Mid-year p</w:t>
      </w:r>
      <w:r w:rsidR="00981ADB">
        <w:t xml:space="preserve">opulation estimates and registered deaths in England &amp; Wales, for each year from </w:t>
      </w:r>
      <w:commentRangeStart w:id="115"/>
      <w:del w:id="116" w:author="Jonathan Minton" w:date="2016-09-02T08:43:00Z">
        <w:r w:rsidR="00981ADB" w:rsidRPr="006B38EC" w:rsidDel="008C441F">
          <w:rPr>
            <w:highlight w:val="yellow"/>
            <w:rPrChange w:id="117" w:author="Kate" w:date="2016-08-23T11:04:00Z">
              <w:rPr/>
            </w:rPrChange>
          </w:rPr>
          <w:delText>1961</w:delText>
        </w:r>
        <w:commentRangeEnd w:id="115"/>
        <w:r w:rsidR="006B38EC" w:rsidDel="008C441F">
          <w:rPr>
            <w:rStyle w:val="CommentReference"/>
          </w:rPr>
          <w:commentReference w:id="115"/>
        </w:r>
        <w:r w:rsidR="00981ADB" w:rsidDel="008C441F">
          <w:delText xml:space="preserve"> </w:delText>
        </w:r>
      </w:del>
      <w:ins w:id="118" w:author="Jonathan Minton" w:date="2016-09-02T08:43:00Z">
        <w:r w:rsidR="008C441F">
          <w:t xml:space="preserve">1990 </w:t>
        </w:r>
      </w:ins>
      <w:r w:rsidR="00981ADB">
        <w:t>to 2014, were downloaded from the O</w:t>
      </w:r>
      <w:r>
        <w:t xml:space="preserve">NS website. </w:t>
      </w:r>
      <w:r>
        <w:fldChar w:fldCharType="begin" w:fldLock="1"/>
      </w:r>
      <w:r w:rsidR="004D5091">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"[27]", "plainTextFormattedCitation" : "[27]", "previouslyFormattedCitation" : "[27]" }, "properties" : { "noteIndex" : 0 }, "schema" : "https://github.com/citation-style-language/schema/raw/master/csl-citation.json" }</w:instrText>
      </w:r>
      <w:r>
        <w:fldChar w:fldCharType="separate"/>
      </w:r>
      <w:r w:rsidR="004D5091" w:rsidRPr="004D5091">
        <w:rPr>
          <w:noProof/>
        </w:rPr>
        <w:t>[27]</w:t>
      </w:r>
      <w:r>
        <w:fldChar w:fldCharType="end"/>
      </w:r>
      <w:r>
        <w:t xml:space="preserve"> These data are presented for each age in single years up to 104 years</w:t>
      </w:r>
      <w:ins w:id="119" w:author="Jonathan Minton" w:date="2016-09-02T08:44:00Z">
        <w:r w:rsidR="008C441F">
          <w:t>, though mid-year population counts are estimated for ages 90 and above</w:t>
        </w:r>
      </w:ins>
      <w:ins w:id="120" w:author="Jonathan Minton" w:date="2016-09-02T08:45:00Z">
        <w:r w:rsidR="008C441F">
          <w:t xml:space="preserve"> </w:t>
        </w:r>
      </w:ins>
      <w:ins w:id="121" w:author="Kate" w:date="2016-08-23T10:57:00Z">
        <w:del w:id="122" w:author="Jonathan Minton" w:date="2016-09-02T08:44:00Z">
          <w:r w:rsidR="006B38EC" w:rsidDel="008C441F">
            <w:delText xml:space="preserve">. </w:delText>
          </w:r>
        </w:del>
      </w:ins>
      <w:commentRangeStart w:id="123"/>
      <w:commentRangeStart w:id="124"/>
      <w:del w:id="125" w:author="Jonathan Minton" w:date="2016-09-02T08:44:00Z">
        <w:r w:rsidRPr="006B38EC" w:rsidDel="008C441F">
          <w:rPr>
            <w:highlight w:val="yellow"/>
            <w:rPrChange w:id="126" w:author="Kate" w:date="2016-08-23T11:05:00Z">
              <w:rPr/>
            </w:rPrChange>
          </w:rPr>
          <w:delText xml:space="preserve">, though mid year population estimates for ages 90 and above are produced using the Kannisto-Thatcher survival ratio method, and so subject to more model dependence than estimates at some younger ages. </w:delText>
        </w:r>
      </w:del>
      <w:r w:rsidR="00137271" w:rsidRPr="006B38EC">
        <w:rPr>
          <w:highlight w:val="yellow"/>
          <w:rPrChange w:id="127" w:author="Kate" w:date="2016-08-23T11:05:00Z">
            <w:rPr/>
          </w:rPrChange>
        </w:rPr>
        <w:fldChar w:fldCharType="begin" w:fldLock="1"/>
      </w:r>
      <w:r w:rsidR="004D5091" w:rsidRPr="006B38EC">
        <w:rPr>
          <w:highlight w:val="yellow"/>
          <w:rPrChange w:id="128" w:author="Kate" w:date="2016-08-23T11:05:00Z">
            <w:rPr/>
          </w:rPrChange>
        </w:rPr>
        <w:instrText>ADDIN CSL_CITATION { "citationItems" : [ { "id" : "ITEM-1", "itemData" : { "DOI" : "10.2307/2137662", "ISBN" : "0098-7921", "ISSN" : "00987921", "abstract" : "Can death rates be reduced for octogenarians, nonagenarians, and even centenarians? It is widely assumed that mortality at advanced ages is attributable to old age per se and that death rates at advanced ages cannot be substantially reduced. Using a larger body of data than previously available, the authors find that developed countries have made progress in reducing death rates even at the highest ages. Furthermore, the pace of this progress has accelerated over the course of the twentieth century. In most developed countries outside Eastern Europe, average death rates at ages 80-99 have declined at a rate of 1 to 2 percent per year for females and 0.5 to 1.5 percent per year for males since the 1960s. For an aggregate of nine countries with reliable data through 1991, the annual average rate of improvement between 1982-86 and 1987-91 was 1.7 percent for male octogenarians and 2.5 percent for female octogenarians. CR - Copyright &amp;#169; 1994 Population Council", "author" : [ { "dropping-particle" : "", "family" : "Kannisto", "given" : "Vaino", "non-dropping-particle" : "", "parse-names" : false, "suffix" : "" }, { "dropping-particle" : "", "family" : "Lauritsen", "given" : "Jens", "non-dropping-particle" : "", "parse-names" : false, "suffix" : "" }, { "dropping-particle" : "", "family" : "Thatcher", "given" : "a Roger", "non-dropping-particle" : "", "parse-names" : false, "suffix" : "" }, { "dropping-particle" : "", "family" : "Vaupel", "given" : "James W", "non-dropping-particle" : "", "parse-names" : false, "suffix" : "" } ], "container-title" : "Population and Development Review", "id" : "ITEM-1", "issue" : "4", "issued" : { "date-parts" : [ [ "1994" ] ] }, "page" : "793-810", "title" : "Reductions in Mortality at Advanced Ages: Several Decades of Evidence from 27 Countries", "type" : "article-journal", "volume" : "20" }, "uris" : [ "http://www.mendeley.com/documents/?uuid=74798515-8768-4ebb-89cf-dc94390e2340" ] } ], "mendeley" : { "formattedCitation" : "[28]", "plainTextFormattedCitation" : "[28]", "previouslyFormattedCitation" : "[28]" }, "properties" : { "noteIndex" : 0 }, "schema" : "https://github.com/citation-style-language/schema/raw/master/csl-citation.json" }</w:instrText>
      </w:r>
      <w:r w:rsidR="00137271" w:rsidRPr="006B38EC">
        <w:rPr>
          <w:highlight w:val="yellow"/>
          <w:rPrChange w:id="129" w:author="Kate" w:date="2016-08-23T11:05:00Z">
            <w:rPr/>
          </w:rPrChange>
        </w:rPr>
        <w:fldChar w:fldCharType="separate"/>
      </w:r>
      <w:r w:rsidR="004D5091" w:rsidRPr="006B38EC">
        <w:rPr>
          <w:noProof/>
          <w:highlight w:val="yellow"/>
          <w:rPrChange w:id="130" w:author="Kate" w:date="2016-08-23T11:05:00Z">
            <w:rPr>
              <w:noProof/>
            </w:rPr>
          </w:rPrChange>
        </w:rPr>
        <w:t>[28]</w:t>
      </w:r>
      <w:r w:rsidR="00137271" w:rsidRPr="006B38EC">
        <w:rPr>
          <w:highlight w:val="yellow"/>
          <w:rPrChange w:id="131" w:author="Kate" w:date="2016-08-23T11:05:00Z">
            <w:rPr/>
          </w:rPrChange>
        </w:rPr>
        <w:fldChar w:fldCharType="end"/>
      </w:r>
      <w:r w:rsidR="00137271" w:rsidRPr="006B38EC">
        <w:rPr>
          <w:highlight w:val="yellow"/>
          <w:rPrChange w:id="132" w:author="Kate" w:date="2016-08-23T11:05:00Z">
            <w:rPr/>
          </w:rPrChange>
        </w:rPr>
        <w:t xml:space="preserve"> </w:t>
      </w:r>
      <w:del w:id="133" w:author="Jonathan Minton" w:date="2016-09-02T08:44:00Z">
        <w:r w:rsidRPr="006B38EC" w:rsidDel="008C441F">
          <w:rPr>
            <w:highlight w:val="yellow"/>
            <w:rPrChange w:id="134" w:author="Kate" w:date="2016-08-23T11:05:00Z">
              <w:rPr/>
            </w:rPrChange>
          </w:rPr>
          <w:delText xml:space="preserve">However </w:delText>
        </w:r>
        <w:r w:rsidR="004B259F" w:rsidRPr="006B38EC" w:rsidDel="008C441F">
          <w:rPr>
            <w:highlight w:val="yellow"/>
            <w:rPrChange w:id="135" w:author="Kate" w:date="2016-08-23T11:05:00Z">
              <w:rPr/>
            </w:rPrChange>
          </w:rPr>
          <w:delText xml:space="preserve">it is also known that </w:delText>
        </w:r>
        <w:r w:rsidRPr="006B38EC" w:rsidDel="008C441F">
          <w:rPr>
            <w:highlight w:val="yellow"/>
            <w:rPrChange w:id="136" w:author="Kate" w:date="2016-08-23T11:05:00Z">
              <w:rPr/>
            </w:rPrChange>
          </w:rPr>
          <w:delText xml:space="preserve">migration propensities </w:delText>
        </w:r>
        <w:r w:rsidR="00137271" w:rsidRPr="006B38EC" w:rsidDel="008C441F">
          <w:rPr>
            <w:highlight w:val="yellow"/>
            <w:rPrChange w:id="137" w:author="Kate" w:date="2016-08-23T11:05:00Z">
              <w:rPr/>
            </w:rPrChange>
          </w:rPr>
          <w:delText>are low at these older ages</w:delText>
        </w:r>
        <w:r w:rsidR="004B259F" w:rsidRPr="006B38EC" w:rsidDel="008C441F">
          <w:rPr>
            <w:highlight w:val="yellow"/>
            <w:rPrChange w:id="138" w:author="Kate" w:date="2016-08-23T11:05:00Z">
              <w:rPr/>
            </w:rPrChange>
          </w:rPr>
          <w:delText xml:space="preserve"> (and highest in early adulthood)</w:delText>
        </w:r>
        <w:r w:rsidR="00137271" w:rsidRPr="006B38EC" w:rsidDel="008C441F">
          <w:rPr>
            <w:highlight w:val="yellow"/>
            <w:rPrChange w:id="139" w:author="Kate" w:date="2016-08-23T11:05:00Z">
              <w:rPr/>
            </w:rPrChange>
          </w:rPr>
          <w:delText xml:space="preserve">, </w:delText>
        </w:r>
        <w:r w:rsidR="004B259F" w:rsidRPr="006B38EC" w:rsidDel="008C441F">
          <w:rPr>
            <w:highlight w:val="yellow"/>
            <w:rPrChange w:id="140" w:author="Kate" w:date="2016-08-23T11:05:00Z">
              <w:rPr/>
            </w:rPrChange>
          </w:rPr>
          <w:delText>and without high levels of migration amongst nonogenerians and centenarians population sizes can likely be reasonably inferred given registered deaths at different ages</w:delText>
        </w:r>
        <w:r w:rsidR="00137271" w:rsidRPr="006B38EC" w:rsidDel="008C441F">
          <w:rPr>
            <w:highlight w:val="yellow"/>
            <w:rPrChange w:id="141" w:author="Kate" w:date="2016-08-23T11:05:00Z">
              <w:rPr/>
            </w:rPrChange>
          </w:rPr>
          <w:delText xml:space="preserve">. </w:delText>
        </w:r>
        <w:r w:rsidR="00137271" w:rsidRPr="006B38EC" w:rsidDel="008C441F">
          <w:rPr>
            <w:highlight w:val="yellow"/>
            <w:rPrChange w:id="142" w:author="Kate" w:date="2016-08-23T11:05:00Z">
              <w:rPr/>
            </w:rPrChange>
          </w:rPr>
          <w:fldChar w:fldCharType="begin" w:fldLock="1"/>
        </w:r>
        <w:r w:rsidR="004D5091" w:rsidRPr="006B38EC" w:rsidDel="008C441F">
          <w:rPr>
            <w:highlight w:val="yellow"/>
            <w:rPrChange w:id="143" w:author="Kate" w:date="2016-08-23T11:05:00Z">
              <w:rPr/>
            </w:rPrChange>
          </w:rPr>
          <w:delInstrText>ADDIN CSL_CITATION { "citationItems" : [ { "id" : "ITEM-1", "itemData" : { "DOI" : "10.1017/S0145553200010270", "ISSN" : "0145-5532", "abstract" : "Many geographers have argued for the need to incorporate change over time into their analyses (see, for example, Haggett 1965; H\u00e4gerstrand 1970; Thrift 1977;Marsh et al. 1988); however, changes to administrative boundaries often mean that demographic statistics collected at two different dates cannot be directly compared. This has made it very difficult to study longitudinal change without resorting to undesirable levels of aggregation, typically to county level in Britain or state level in the United States. This article describes a technique that makes significant advances toward eliminating this problem: a researcher using this technique can compare statistics by standardizing all relevant data on a single set of administrative units. My article builds on the work of the Great Britain Historical GIS Project (Gregory and Southall 1998) and uses net migration as an example.The geographical information system (GIS) is not yet complete, so the article focuses on the methodological issues. These issues could be applied to a wide range of problems in historical geography. More broadly, it is hoped that the article will give some idea of the potential for using GIS to analyze spatially referenced data in the context of social science history.", "author" : [ { "dropping-particle" : "", "family" : "Gregory", "given" : "Ian", "non-dropping-particle" : "", "parse-names" : false, "suffix" : "" } ], "container-title" : "Social Science History", "id" : "ITEM-1", "issue" : "03", "issued" : { "date-parts" : [ [ "2000", "1", "4" ] ] }, "page" : "471-503", "title" : "Longitudinal Analysis of Age- and Gender-Specific Migration Patterns in England and Wales", "type" : "article-journal", "volume" : "24" }, "uris" : [ "http://www.mendeley.com/documents/?uuid=8d88b60a-69b4-4f71-b930-773445dca0bf" ] } ], "mendeley" : { "formattedCitation" : "[29]", "plainTextFormattedCitation" : "[29]", "previouslyFormattedCitation" : "[29]" }, "properties" : { "noteIndex" : 0 }, "schema" : "https://github.com/citation-style-language/schema/raw/master/csl-citation.json" }</w:delInstrText>
        </w:r>
        <w:r w:rsidR="00137271" w:rsidRPr="006B38EC" w:rsidDel="008C441F">
          <w:rPr>
            <w:highlight w:val="yellow"/>
            <w:rPrChange w:id="144" w:author="Kate" w:date="2016-08-23T11:05:00Z">
              <w:rPr/>
            </w:rPrChange>
          </w:rPr>
          <w:fldChar w:fldCharType="separate"/>
        </w:r>
        <w:r w:rsidR="004D5091" w:rsidRPr="006B38EC" w:rsidDel="008C441F">
          <w:rPr>
            <w:noProof/>
            <w:highlight w:val="yellow"/>
            <w:rPrChange w:id="145" w:author="Kate" w:date="2016-08-23T11:05:00Z">
              <w:rPr>
                <w:noProof/>
              </w:rPr>
            </w:rPrChange>
          </w:rPr>
          <w:delText>[29]</w:delText>
        </w:r>
        <w:r w:rsidR="00137271" w:rsidRPr="006B38EC" w:rsidDel="008C441F">
          <w:rPr>
            <w:highlight w:val="yellow"/>
            <w:rPrChange w:id="146" w:author="Kate" w:date="2016-08-23T11:05:00Z">
              <w:rPr/>
            </w:rPrChange>
          </w:rPr>
          <w:fldChar w:fldCharType="end"/>
        </w:r>
        <w:commentRangeEnd w:id="123"/>
        <w:r w:rsidR="006B38EC" w:rsidDel="008C441F">
          <w:rPr>
            <w:rStyle w:val="CommentReference"/>
          </w:rPr>
          <w:commentReference w:id="123"/>
        </w:r>
        <w:commentRangeEnd w:id="124"/>
        <w:r w:rsidR="00E92F54" w:rsidDel="008C441F">
          <w:rPr>
            <w:rStyle w:val="CommentReference"/>
          </w:rPr>
          <w:commentReference w:id="124"/>
        </w:r>
        <w:r w:rsidR="00137271" w:rsidDel="008C441F">
          <w:delText xml:space="preserve"> </w:delText>
        </w:r>
      </w:del>
    </w:p>
    <w:p w14:paraId="1D749A42" w14:textId="0626531A" w:rsidR="002074F1" w:rsidRPr="00B51CB3" w:rsidRDefault="00B14C65" w:rsidP="002074F1">
      <w:r>
        <w:t xml:space="preserve">Mid-year population estimates and registered deaths for 2015 were released on </w:t>
      </w:r>
      <w:r w:rsidR="002074F1">
        <w:t>23 June 2016</w:t>
      </w:r>
      <w:r>
        <w:t xml:space="preserve"> for England &amp; Wales. These are disaggregated by age in single years up to the age of 89 years rather than 104 years</w:t>
      </w:r>
      <w:r w:rsidR="002074F1">
        <w:t>.</w:t>
      </w:r>
      <w:r w:rsidR="00E323A4">
        <w:t xml:space="preserve"> </w:t>
      </w:r>
      <w:r w:rsidR="002074F1">
        <w:fldChar w:fldCharType="begin" w:fldLock="1"/>
      </w:r>
      <w:r w:rsidR="002074F1">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2074F1">
        <w:fldChar w:fldCharType="separate"/>
      </w:r>
      <w:r w:rsidR="002074F1" w:rsidRPr="00C753FB">
        <w:rPr>
          <w:noProof/>
        </w:rPr>
        <w:t>[14]</w:t>
      </w:r>
      <w:r w:rsidR="002074F1">
        <w:fldChar w:fldCharType="end"/>
      </w:r>
    </w:p>
    <w:p w14:paraId="2FA4198A" w14:textId="65DAFEFA" w:rsidR="00B51CB3" w:rsidRDefault="00B51CB3" w:rsidP="00B51CB3"/>
    <w:p w14:paraId="2183BE80" w14:textId="562FEE45" w:rsidR="00B51CB3" w:rsidRPr="00B51CB3" w:rsidRDefault="00B51CB3" w:rsidP="00B51CB3">
      <w:pPr>
        <w:pStyle w:val="Heading2"/>
      </w:pPr>
      <w:r>
        <w:t>Modelling strategy</w:t>
      </w:r>
    </w:p>
    <w:p w14:paraId="640D9A38" w14:textId="5B07476E" w:rsidR="004B259F" w:rsidRDefault="00910EF2" w:rsidP="00D80E19">
      <w:r>
        <w:t xml:space="preserve">The precise details of the modelling </w:t>
      </w:r>
      <w:r w:rsidR="00F61151">
        <w:t xml:space="preserve">strategy </w:t>
      </w:r>
      <w:r>
        <w:t>are detailed in the appendix</w:t>
      </w:r>
      <w:del w:id="147" w:author="Kate" w:date="2016-08-23T11:06:00Z">
        <w:r w:rsidR="00924B11" w:rsidDel="006B38EC">
          <w:delText xml:space="preserve"> </w:delText>
        </w:r>
      </w:del>
      <w:ins w:id="148" w:author="Kate" w:date="2016-08-23T11:00:00Z">
        <w:r w:rsidR="006B38EC">
          <w:t>,</w:t>
        </w:r>
      </w:ins>
      <w:ins w:id="149" w:author="Kate" w:date="2016-08-23T11:06:00Z">
        <w:r w:rsidR="006B38EC">
          <w:t xml:space="preserve"> </w:t>
        </w:r>
      </w:ins>
      <w:r w:rsidR="00924B11">
        <w:t>which also includes a sensitivity analysis</w:t>
      </w:r>
      <w:ins w:id="150" w:author="Kate" w:date="2016-08-23T11:14:00Z">
        <w:r w:rsidR="008F0C36">
          <w:rPr>
            <w:rStyle w:val="FootnoteReference"/>
          </w:rPr>
          <w:footnoteReference w:id="1"/>
        </w:r>
      </w:ins>
      <w:r>
        <w:t xml:space="preserve">. </w:t>
      </w:r>
      <w:del w:id="163" w:author="Kate" w:date="2016-08-23T11:01:00Z">
        <w:r w:rsidR="00305EB9" w:rsidRPr="00E323A4" w:rsidDel="006B38EC">
          <w:delText xml:space="preserve">The issue of how best to model mortality risk over age, time and other attributes is being actively debated by demographers and statisticians, with </w:delText>
        </w:r>
        <w:r w:rsidR="00A8037D" w:rsidRPr="00E323A4" w:rsidDel="006B38EC">
          <w:delText xml:space="preserve">modelling strategies such as </w:delText>
        </w:r>
        <w:r w:rsidR="00305EB9" w:rsidRPr="00E323A4" w:rsidDel="006B38EC">
          <w:delText xml:space="preserve">intrinsic </w:delText>
        </w:r>
        <w:r w:rsidR="00A8037D" w:rsidRPr="00E323A4" w:rsidDel="006B38EC">
          <w:delText>e</w:delText>
        </w:r>
        <w:r w:rsidR="00305EB9" w:rsidRPr="00E323A4" w:rsidDel="006B38EC">
          <w:delText xml:space="preserve">stimator </w:delText>
        </w:r>
        <w:r w:rsidR="00B14C65" w:rsidRPr="00E323A4" w:rsidDel="006B38EC">
          <w:delText>model</w:delText>
        </w:r>
        <w:r w:rsidR="00071F07" w:rsidRPr="00E323A4" w:rsidDel="006B38EC">
          <w:delText xml:space="preserve"> </w:delText>
        </w:r>
        <w:r w:rsidR="00B14C65" w:rsidRPr="00E323A4" w:rsidDel="006B38EC">
          <w:fldChar w:fldCharType="begin" w:fldLock="1"/>
        </w:r>
        <w:r w:rsidR="00445B0B" w:rsidDel="006B38EC">
          <w:del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"[30,31]", "plainTextFormattedCitation" : "[30,31]", "previouslyFormattedCitation" : "[30,31]"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[30,31]</w:delText>
        </w:r>
        <w:r w:rsidR="00B14C65" w:rsidRPr="00E323A4" w:rsidDel="006B38EC">
          <w:fldChar w:fldCharType="end"/>
        </w:r>
        <w:r w:rsidR="00B14C65" w:rsidRPr="00E323A4" w:rsidDel="006B38EC">
          <w:delText xml:space="preserve"> </w:delText>
        </w:r>
        <w:r w:rsidR="00305EB9" w:rsidRPr="00E323A4" w:rsidDel="006B38EC">
          <w:delText xml:space="preserve">and more recently </w:delText>
        </w:r>
        <w:r w:rsidR="00B14C65" w:rsidRPr="00E323A4" w:rsidDel="006B38EC">
          <w:delText xml:space="preserve">the </w:delText>
        </w:r>
        <w:r w:rsidR="00305EB9" w:rsidRPr="00E323A4" w:rsidDel="006B38EC">
          <w:delText xml:space="preserve">hierarchical </w:delText>
        </w:r>
        <w:r w:rsidR="00071F07" w:rsidRPr="00E323A4" w:rsidDel="006B38EC">
          <w:delText xml:space="preserve">age-period-cohort </w:delText>
        </w:r>
        <w:r w:rsidR="00B14C65" w:rsidRPr="00E323A4" w:rsidDel="006B38EC">
          <w:delText>model</w:delText>
        </w:r>
        <w:r w:rsidR="00071F07" w:rsidRPr="00E323A4" w:rsidDel="006B38EC">
          <w:delText xml:space="preserve"> </w:delText>
        </w:r>
        <w:r w:rsidR="00B14C65" w:rsidRPr="00E323A4" w:rsidDel="006B38EC">
          <w:fldChar w:fldCharType="begin" w:fldLock="1"/>
        </w:r>
        <w:r w:rsidR="004D5091" w:rsidDel="006B38EC">
          <w:delInstrText>ADDIN CSL_CITATION { "citationItems" : [ { "id" : "ITEM-1", "itemData" : { "DOI" : "10.1111/j.1467-9531.2006.00174.x", "ISBN" : "0081-1750", "ISSN" : "00811750", "abstract" : "This study applies methods of Bayesian statistical inference to hierarchical APC models for the age-period-cohort analysis of repeated cross-section survey data. It examines the impacts of small sample sizes of birth cohorts and time periods and unbalanced data on statistical inferences based on the usual restricted maximum likelihood-empirical Bayes (REML-EB) estimators through Monte Carlo simulations. A full Bayesian analysis using Gibbs sampling and MCMC estimation is developed to assess the robustness of REML-EB inferences when this extra uncertainty is taken into account and the numbers of higher-level units are small. For a substantive illustration, it applies cross-classified random effects models to vocabulary test data from the General Social Survey (1974 to 2000). It is concluded that the decline in verbal ability for birth cohorts born after 1950 was correlated with the levels of newspaper reading and television watching. Avenues for future research on mixed APC models are discussed.", "author" : [ { "dropping-particle" : "", "family" : "Yang", "given" : "Yang", "non-dropping-particle" : "", "parse-names" : false, "suffix" : "" } ], "container-title" : "Sociological Methodology", "id" : "ITEM-1", "issue" : "1", "issued" : { "date-parts" : [ [ "2006" ] ] }, "page" : "39-74", "title" : "Bayesian inference for hierarchical age-period-cohort models of repeated cross-section survey data", "type" : "article", "volume" : "36" }, "uris" : [ "http://www.mendeley.com/documents/?uuid=e9c1fd9d-652c-4e45-984d-cb9b6052425c" ] }, { "id" : "ITEM-2", "itemData" : { "DOI" : "10.1177/0049124106292360", "ISBN" : "0049-1241", "ISSN" : "0049-1241", "abstract" : "Yang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 versus random-effects model specifications for APC analysis. They use data on verbal test scores from 15 cross sections of the General Social Survey (GSS), 1974 to 2000, for substantive illustrations. Strengths and weaknesses are identi- fied for both the random- and fixed-effects formulations. However, under each of the two data conditions studied, the random-effects hierarchical APC model is the most appropriate specification. While additional analyses and compari- sons of random- and fixed-effects APC models using other data sets are neces- sary before generalizations can be drawn, this finding is consistent with results from othermethodological studies with unbalanced data designs.", "author" : [ { "dropping-particle" : "", "family" : "Yang", "given" : "Yang", "non-dropping-particle" : "", "parse-names" : false, "suffix" : "" }, { "dropping-particle" : "", "family" : "Land", "given" : "Kenneth C.", "non-dropping-particle" : "", "parse-names" : false, "suffix" : "" } ], "container-title" : "Sociological Methods &amp; Research", "id" : "ITEM-2", "issue" : "3", "issued" : { "date-parts" : [ [ "2008" ] ] }, "page" : "297-326", "title" : "Age-Period-Cohort Analysis of Repeated Cross-Section Surveys: Fixed or Random Effects?", "type" : "article-journal", "volume" : "36" }, "uris" : [ "http://www.mendeley.com/documents/?uuid=2fea79ee-3480-43e6-ba51-7b742b8ff842" ] } ], "mendeley" : { "formattedCitation" : "[32,33]", "plainTextFormattedCitation" : "[32,33]", "previouslyFormattedCitation" : "[32,33]"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[32,33]</w:delText>
        </w:r>
        <w:r w:rsidR="00B14C65" w:rsidRPr="00E323A4" w:rsidDel="006B38EC">
          <w:fldChar w:fldCharType="end"/>
        </w:r>
        <w:r w:rsidR="00B14C65" w:rsidRPr="00E323A4" w:rsidDel="006B38EC">
          <w:delText xml:space="preserve"> </w:delText>
        </w:r>
        <w:r w:rsidR="00305EB9" w:rsidRPr="00E323A4" w:rsidDel="006B38EC">
          <w:delText>being</w:delText>
        </w:r>
        <w:r w:rsidR="00A8037D" w:rsidRPr="00E323A4" w:rsidDel="006B38EC">
          <w:delText xml:space="preserve"> proposed</w:delText>
        </w:r>
        <w:r w:rsidR="00FB305E" w:rsidRPr="00E323A4" w:rsidDel="006B38EC">
          <w:delText xml:space="preserve">, </w:delText>
        </w:r>
        <w:r w:rsidR="00A8037D" w:rsidRPr="00E323A4" w:rsidDel="006B38EC">
          <w:delText>contested</w:delText>
        </w:r>
        <w:r w:rsidR="00FB305E" w:rsidRPr="00E323A4" w:rsidDel="006B38EC">
          <w:delText>,</w:delText>
        </w:r>
        <w:r w:rsidR="00B14C65" w:rsidRPr="00E323A4" w:rsidDel="006B38EC">
          <w:delText xml:space="preserve"> </w:delText>
        </w:r>
        <w:r w:rsidR="00B14C65" w:rsidRPr="00E323A4" w:rsidDel="006B38EC">
          <w:fldChar w:fldCharType="begin" w:fldLock="1"/>
        </w:r>
        <w:r w:rsidR="004D5091" w:rsidDel="006B38EC">
          <w:del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"id" : "ITEM-2", "itemData" : { "DOI" : "10.1016/j.socscimed.2013.04.029", "ISBN" : "0277-9536", "ISSN" : "02779536", "PMID" : "23701919", "abstract" : "This commentary discusses the age-period-cohort identification problem. It shows that, despite a plethora of proposed solutions in the literature, no model is able to solve the identification problem because the identification problem is inherent to the real-world processes being modelled. As such, we cast doubt on the conclusions of a number of papers, including one presented here (Page, Milner, Morrell, &amp; Taylor, 2013). We conclude with some recommendations for those wanting to model age, period and cohort in a compelling way. ?? 2013 Elsevier Ltd.", "author" : [ { "dropping-particle" : "", "family" : "Bell", "given" : "Andrew", "non-dropping-particle" : "", "parse-names" : false, "suffix" : "" }, { "dropping-particle" : "", "family" : "Jones", "given" : "Kelvyn", "non-dropping-particle" : "", "parse-names" : false, "suffix" : "" } ], "container-title" : "Social Science and Medicine", "id" : "ITEM-2", "issued" : { "date-parts" : [ [ "2013" ] ] }, "page" : "163-165", "title" : "The impossibility of separating age, period and cohort effects", "type" : "article", "volume" : "93" }, "uris" : [ "http://www.mendeley.com/documents/?uuid=cb809dad-00cd-4378-9154-ec1c67fced92" ] } ], "mendeley" : { "formattedCitation" : "[34,35]", "plainTextFormattedCitation" : "[34,35]", "previouslyFormattedCitation" : "[34,35]" }, "properties" : { "noteIndex" : 0 }, "schema" : "https://github.com/citation-style-language/schema/raw/master/csl-citation.json" }</w:delInstrText>
        </w:r>
        <w:r w:rsidR="00B14C65" w:rsidRPr="00E323A4" w:rsidDel="006B38EC">
          <w:fldChar w:fldCharType="separate"/>
        </w:r>
        <w:r w:rsidR="004D5091" w:rsidRPr="004D5091" w:rsidDel="006B38EC">
          <w:rPr>
            <w:noProof/>
          </w:rPr>
          <w:delText>[34,35]</w:delText>
        </w:r>
        <w:r w:rsidR="00B14C65" w:rsidRPr="00E323A4" w:rsidDel="006B38EC">
          <w:fldChar w:fldCharType="end"/>
        </w:r>
        <w:r w:rsidR="00B14C65" w:rsidRPr="00E323A4" w:rsidDel="006B38EC">
          <w:delText xml:space="preserve"> </w:delText>
        </w:r>
        <w:r w:rsidR="00FB305E" w:rsidRPr="00E323A4" w:rsidDel="006B38EC">
          <w:delText xml:space="preserve"> defended </w:delText>
        </w:r>
        <w:r w:rsidR="00D1519A" w:rsidRPr="00E323A4" w:rsidDel="006B38EC">
          <w:fldChar w:fldCharType="begin" w:fldLock="1"/>
        </w:r>
        <w:r w:rsidR="004D5091" w:rsidDel="006B38EC">
          <w:delInstrText>ADDIN CSL_CITATION { "citationItems" : [ { "id" : "ITEM-1", "itemData" : { "DOI" : "10.1016/j.socscimed.2015.01.011", "ISBN" : "4357971217", "ISSN" : "18735347", "PMID" : "25617033", "abstract" : "Social scientists have recognized the importance of age-period-cohort (APC) models for half a century, but have spent much of this time mired in debates about the feasibility of APC methods. Recently, a new class of APC methods based on modern statistical knowledge has emerged, offering potential solutions. In 2009, Reither, Hauser and Yang used one of these new methods - hierarchical APC (HAPC) modeling - to study how birth cohorts may have contributed to the U.S. obesity epidemic. They found that recent birth cohorts experience higher odds of obesity than their predecessors, but that ubiquitous period-based changes are primarily responsible for the rising prevalence of obesity. Although these findings have been replicated elsewhere, recent commentaries by Bell and Jones call them into question - along with the new class of APC methods. Specifically, Bell and Jones claim that new APC methods do not adequately address model identification and suggest that \"solid theory\" is often sufficient to remove one of the three temporal dimensions from empirical consideration. They also present a series of simulation models that purportedly show how the HAPC models estimated by Reither etal. (2009) could have produced misleading results. However, these simulation models rest on assumptions that there were no period effects, and associations between period and cohort variables and the outcome were perfectly linear. Those are conditions under which APC models should never be used. Under more tenable assumptions, our own simulations show that HAPC methods perform well, both in recovering the main findings presented by Reither etal. (2009) and the results reported by Bell and Jones. We also respond to critiques about model identification and theoretically-imposed constraints, finding little pragmatic support for such arguments. We conclude by encouraging social scientists to move beyond the debates of the 1970s and toward a deeper appreciation for modern APC methodologies.", "author" : [ { "dropping-particle" : "", "family" : "Reither", "given" : "Eric N.", "non-dropping-particle" : "", "parse-names" : false, "suffix" : "" }, { "dropping-particle" : "", "family" : "Masters", "given" : "Ryan K.", "non-dropping-particle" : "", "parse-names" : false, "suffix" : "" }, { "dropping-particle" : "", "family" : "Yang", "given" : "Yang Claire", "non-dropping-particle" : "", "parse-names" : false, "suffix" : "" }, { "dropping-particle" : "", "family" : "Powers", "given" : "Daniel A.", "non-dropping-particle" : "", "parse-names" : false, "suffix" : "" }, { "dropping-particle" : "", "family" : "Zheng", "given" : "Hui", "non-dropping-particle" : "", "parse-names" : false, "suffix" : "" }, { "dropping-particle" : "", "family" : "Land", "given" : "Kenneth C.", "non-dropping-particle" : "", "parse-names" : false, "suffix" : "" } ], "container-title" : "Social Science and Medicine", "id" : "ITEM-1", "issued" : { "date-parts" : [ [ "2015" ] ] }, "page" : "356-365", "title" : "Should age-period-cohort studies return to the methodologies of the 1970s?", "type" : "article-journal", "volume" : "128" }, "uris" : [ "http://www.mendeley.com/documents/?uuid=0f015775-cb1f-49ac-8b64-9819e0e5bd92" ] } ], "mendeley" : { "formattedCitation" : "[36]", "plainTextFormattedCitation" : "[36]", "previouslyFormattedCitation" : "[36]"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[36]</w:delText>
        </w:r>
        <w:r w:rsidR="00D1519A" w:rsidRPr="00E323A4" w:rsidDel="006B38EC">
          <w:fldChar w:fldCharType="end"/>
        </w:r>
        <w:r w:rsidR="00D1519A" w:rsidRPr="00E323A4" w:rsidDel="006B38EC">
          <w:delText xml:space="preserve"> </w:delText>
        </w:r>
        <w:r w:rsidR="00FB305E" w:rsidRPr="00E323A4" w:rsidDel="006B38EC">
          <w:delText>and contested once again</w:delText>
        </w:r>
        <w:r w:rsidR="00A8037D" w:rsidRPr="00E323A4" w:rsidDel="006B38EC">
          <w:delText>.</w:delText>
        </w:r>
        <w:r w:rsidR="00D1519A" w:rsidRPr="00E323A4" w:rsidDel="006B38EC">
          <w:delText xml:space="preserve"> </w:delText>
        </w:r>
        <w:r w:rsidR="00D1519A" w:rsidRPr="00E323A4" w:rsidDel="006B38EC">
          <w:fldChar w:fldCharType="begin" w:fldLock="1"/>
        </w:r>
        <w:r w:rsidR="004D5091" w:rsidDel="006B38EC">
          <w:delInstrText>ADDIN CSL_CITATION { "citationItems" : [ { "id" : "ITEM-1", "itemData" : { "DOI" : "10.1016/j.socscimed.2015.01.040", "ISSN" : "02779536", "author" : [ { "dropping-particle" : "", "family" : "Bell", "given" : "Andrew", "non-dropping-particle" : "", "parse-names" : false, "suffix" : "" }, { "dropping-particle" : "", "family" : "Jones", "given" : "Kelvyn", "non-dropping-particle" : "", "parse-names" : false, "suffix" : "" } ], "container-title" : "Social Science &amp; Medicine", "id" : "ITEM-1", "issued" : { "date-parts" : [ [ "2015", "3" ] ] }, "page" : "331-333", "title" : "Should age-period-cohort analysts accept innovation without scrutiny? A response to Reither, Masters, Yang, Powers, Zheng and Land", "type" : "article-journal", "volume" : "128" }, "uris" : [ "http://www.mendeley.com/documents/?uuid=1768a944-e862-4fde-a48f-0826df0057d0" ] } ], "mendeley" : { "formattedCitation" : "[37]", "plainTextFormattedCitation" : "[37]", "previouslyFormattedCitation" : "[37]"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[37]</w:delText>
        </w:r>
        <w:r w:rsidR="00D1519A" w:rsidRPr="00E323A4" w:rsidDel="006B38EC">
          <w:fldChar w:fldCharType="end"/>
        </w:r>
        <w:r w:rsidR="00A8037D" w:rsidRPr="00E323A4" w:rsidDel="006B38EC">
          <w:delText xml:space="preserve"> At the heart of this debate is what is known as the ‘identifiability problem’, </w:delText>
        </w:r>
        <w:r w:rsidR="00D1519A" w:rsidRPr="00E323A4" w:rsidDel="006B38EC">
          <w:fldChar w:fldCharType="begin" w:fldLock="1"/>
        </w:r>
        <w:r w:rsidR="004D5091" w:rsidDel="006B38EC">
          <w:del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"[38]", "plainTextFormattedCitation" : "[38]", "previouslyFormattedCitation" : "[38]"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[38]</w:delText>
        </w:r>
        <w:r w:rsidR="00D1519A" w:rsidRPr="00E323A4" w:rsidDel="006B38EC">
          <w:fldChar w:fldCharType="end"/>
        </w:r>
        <w:r w:rsidR="00D1519A" w:rsidRPr="00E323A4" w:rsidDel="006B38EC">
          <w:delText xml:space="preserve"> </w:delText>
        </w:r>
        <w:r w:rsidR="00A8037D" w:rsidRPr="00E323A4" w:rsidDel="006B38EC">
          <w:delText>in which it is recognised that cohort effects often have influence on rates in addition to age and period effects, but it remains mathematically impossible to separate out age, period and co</w:delText>
        </w:r>
        <w:r w:rsidR="00FB305E" w:rsidRPr="00E323A4" w:rsidDel="006B38EC">
          <w:delText>hort effects in a single model, despite certain birth cohort effects, such as the 1918 birth cohort effect in many Western European countries, being relatively easy to identify</w:delText>
        </w:r>
        <w:r w:rsidR="00071F07" w:rsidRPr="00E323A4" w:rsidDel="006B38EC">
          <w:delText xml:space="preserve"> visually.</w:delText>
        </w:r>
        <w:r w:rsidR="00D1519A" w:rsidRPr="00E323A4" w:rsidDel="006B38EC">
          <w:fldChar w:fldCharType="begin" w:fldLock="1"/>
        </w:r>
        <w:r w:rsidR="004D5091" w:rsidDel="006B38EC">
          <w:del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"mendeley" : { "formattedCitation" : "[24,25]", "plainTextFormattedCitation" : "[24,25]", "previouslyFormattedCitation" : "[24,25]" }, "properties" : { "noteIndex" : 0 }, "schema" : "https://github.com/citation-style-language/schema/raw/master/csl-citation.json" }</w:delInstrText>
        </w:r>
        <w:r w:rsidR="00D1519A" w:rsidRPr="00E323A4" w:rsidDel="006B38EC">
          <w:fldChar w:fldCharType="separate"/>
        </w:r>
        <w:r w:rsidR="004D5091" w:rsidRPr="004D5091" w:rsidDel="006B38EC">
          <w:rPr>
            <w:noProof/>
          </w:rPr>
          <w:delText>[24,25]</w:delText>
        </w:r>
        <w:r w:rsidR="00D1519A" w:rsidRPr="00E323A4" w:rsidDel="006B38EC">
          <w:fldChar w:fldCharType="end"/>
        </w:r>
        <w:r w:rsidR="00D1519A" w:rsidDel="006B38EC">
          <w:delText xml:space="preserve"> </w:delText>
        </w:r>
        <w:r w:rsidR="00071F07" w:rsidDel="006B38EC">
          <w:delText xml:space="preserve"> </w:delText>
        </w:r>
      </w:del>
      <w:r w:rsidR="006B38EC">
        <w:rPr>
          <w:rStyle w:val="CommentReference"/>
        </w:rPr>
        <w:commentReference w:id="164"/>
      </w:r>
    </w:p>
    <w:p w14:paraId="3FAE4B98" w14:textId="0F0D0BDD" w:rsidR="002074F1" w:rsidRDefault="00071F07" w:rsidP="00D80E19">
      <w:r>
        <w:t xml:space="preserve">Our approach </w:t>
      </w:r>
      <w:del w:id="165" w:author="Kate" w:date="2016-08-23T11:02:00Z">
        <w:r w:rsidDel="006B38EC">
          <w:delText>does not aim to engage with these debates, but simply to see value</w:delText>
        </w:r>
      </w:del>
      <w:ins w:id="166" w:author="Kate" w:date="2016-08-23T11:02:00Z">
        <w:r w:rsidR="006B38EC">
          <w:t>is to estimate</w:t>
        </w:r>
      </w:ins>
      <w:del w:id="167" w:author="Kate" w:date="2016-08-23T11:02:00Z">
        <w:r w:rsidDel="006B38EC">
          <w:delText xml:space="preserve"> in</w:delText>
        </w:r>
      </w:del>
      <w:r>
        <w:t xml:space="preserve"> models which </w:t>
      </w:r>
      <w:commentRangeStart w:id="168"/>
      <w:r>
        <w:t>formalise intuitions developed through visual inspection of shaded contour plot</w:t>
      </w:r>
      <w:r w:rsidR="005421AD">
        <w:t>s of the type shown in Figure 2</w:t>
      </w:r>
      <w:commentRangeEnd w:id="168"/>
      <w:r w:rsidR="00E92F54">
        <w:rPr>
          <w:rStyle w:val="CommentReference"/>
        </w:rPr>
        <w:commentReference w:id="168"/>
      </w:r>
      <w:r w:rsidR="005421AD">
        <w:t xml:space="preserve">. These suggest to us that there have </w:t>
      </w:r>
      <w:r>
        <w:t>been long-term trends towards reduced 12 month mo</w:t>
      </w:r>
      <w:r w:rsidR="00B97354">
        <w:t>rtality risks throughout much of later life</w:t>
      </w:r>
      <w:r>
        <w:t xml:space="preserve">. </w:t>
      </w:r>
      <w:r w:rsidR="00B97354">
        <w:t xml:space="preserve">It is also well known that mortality risk rises log-linearly with each additional year of life throughout much of </w:t>
      </w:r>
      <w:r w:rsidR="00B97354">
        <w:lastRenderedPageBreak/>
        <w:t>adulthood.</w:t>
      </w:r>
      <w:r w:rsidR="00B14C65">
        <w:t xml:space="preserve"> </w:t>
      </w:r>
      <w:r w:rsidR="00B97354">
        <w:fldChar w:fldCharType="begin" w:fldLock="1"/>
      </w:r>
      <w:r w:rsidR="004D5091">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rsidR="00B97354">
        <w:fldChar w:fldCharType="separate"/>
      </w:r>
      <w:r w:rsidR="004D5091" w:rsidRPr="004D5091">
        <w:rPr>
          <w:noProof/>
        </w:rPr>
        <w:t>[39]</w:t>
      </w:r>
      <w:r w:rsidR="00B97354">
        <w:fldChar w:fldCharType="end"/>
      </w:r>
      <w:r w:rsidR="00B97354">
        <w:t xml:space="preserve"> We </w:t>
      </w:r>
      <w:del w:id="169" w:author="Kate" w:date="2016-08-23T11:02:00Z">
        <w:r w:rsidR="00B97354" w:rsidDel="006B38EC">
          <w:delText>formalise these intuitions by producing</w:delText>
        </w:r>
      </w:del>
      <w:ins w:id="170" w:author="Kate" w:date="2016-08-23T11:02:00Z">
        <w:r w:rsidR="006B38EC">
          <w:t>therefore estimate</w:t>
        </w:r>
      </w:ins>
      <w:r w:rsidR="00B97354">
        <w:t xml:space="preserve"> separate linear regression models for </w:t>
      </w:r>
      <w:ins w:id="171" w:author="Kate" w:date="2016-08-23T11:03:00Z">
        <w:r w:rsidR="006B38EC">
          <w:t>each sex</w:t>
        </w:r>
      </w:ins>
      <w:del w:id="172" w:author="Kate" w:date="2016-08-23T11:03:00Z">
        <w:r w:rsidR="00B97354" w:rsidDel="006B38EC">
          <w:delText>both sexes</w:delText>
        </w:r>
      </w:del>
      <w:r w:rsidR="00B97354">
        <w:t xml:space="preserve"> and for each age </w:t>
      </w:r>
      <w:r w:rsidR="00910EF2">
        <w:t xml:space="preserve">in single years, </w:t>
      </w:r>
      <w:r w:rsidR="00B97354">
        <w:t>using ONS data over the period 1990 to 2010, from birth (‘0 years’) to 94 years of age</w:t>
      </w:r>
      <w:ins w:id="173" w:author="Kate" w:date="2016-08-23T11:06:00Z">
        <w:r w:rsidR="006B38EC">
          <w:t xml:space="preserve">; </w:t>
        </w:r>
      </w:ins>
      <w:del w:id="174" w:author="Kate" w:date="2016-08-23T11:06:00Z">
        <w:r w:rsidR="00B97354" w:rsidDel="006B38EC">
          <w:delText xml:space="preserve">. This means </w:delText>
        </w:r>
      </w:del>
      <w:r w:rsidR="00B97354">
        <w:t xml:space="preserve">a total of 190 separate linear regression models were produced. The start period of 1990 was used because we expected the assumption of a linear </w:t>
      </w:r>
      <w:r w:rsidR="002074F1">
        <w:t xml:space="preserve">trend would be reasonable over this period, whereas it may be more nonlinear and complex over a much longer period of time. (A </w:t>
      </w:r>
      <w:del w:id="175" w:author="Kate" w:date="2016-08-23T11:07:00Z">
        <w:r w:rsidR="002074F1" w:rsidDel="006B38EC">
          <w:delText xml:space="preserve">structural </w:delText>
        </w:r>
      </w:del>
      <w:r w:rsidR="002074F1">
        <w:t xml:space="preserve">sensitivity analysis was also performed to see whether </w:t>
      </w:r>
      <w:del w:id="176" w:author="Kate" w:date="2016-08-23T11:07:00Z">
        <w:r w:rsidR="002074F1" w:rsidDel="006B38EC">
          <w:delText xml:space="preserve">the overall </w:delText>
        </w:r>
      </w:del>
      <w:r w:rsidR="002074F1">
        <w:t>results were similar if a nonlinear trend specification were used.)</w:t>
      </w:r>
    </w:p>
    <w:p w14:paraId="5D06F53D" w14:textId="57A42FEB" w:rsidR="00F61151" w:rsidRDefault="00F61151" w:rsidP="00D80E19">
      <w:r>
        <w:t>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w:t>
      </w:r>
      <w:r w:rsidR="002074F1">
        <w:t>k years of the GFC (2008-2009</w:t>
      </w:r>
      <w:ins w:id="177" w:author="Kate" w:date="2016-08-23T11:07:00Z">
        <w:r w:rsidR="006B38EC">
          <w:t>)</w:t>
        </w:r>
      </w:ins>
      <w:del w:id="178" w:author="Kate" w:date="2016-08-23T11:08:00Z">
        <w:r w:rsidR="002074F1" w:rsidDel="006B38EC">
          <w:delText>; the GFC terms were included to avoid biasing any intercepts and trends associated with the Labour period)</w:delText>
        </w:r>
      </w:del>
      <w:r w:rsidR="002074F1">
        <w:t>.</w:t>
      </w:r>
    </w:p>
    <w:p w14:paraId="03CB4BB2" w14:textId="17A32126" w:rsidR="00A56C32" w:rsidRDefault="00F61151" w:rsidP="00D80E19">
      <w:pPr>
        <w:rPr>
          <w:ins w:id="179" w:author="Mark Green" w:date="2016-08-23T20:16:00Z"/>
        </w:rPr>
      </w:pPr>
      <w:del w:id="180" w:author="Mark Green" w:date="2016-08-23T20:13:00Z">
        <w:r w:rsidDel="0020496D">
          <w:delText>In the second, actuarial stage of the modelling strategy,</w:delText>
        </w:r>
      </w:del>
      <w:ins w:id="181" w:author="Mark Green" w:date="2016-08-23T20:13:00Z">
        <w:r w:rsidR="0020496D">
          <w:t>We then estimated the</w:t>
        </w:r>
      </w:ins>
      <w:r>
        <w:t xml:space="preserve"> </w:t>
      </w:r>
      <w:ins w:id="182" w:author="Kate" w:date="2016-08-23T11:08:00Z">
        <w:r w:rsidR="006B38EC">
          <w:t>predicted</w:t>
        </w:r>
      </w:ins>
      <w:del w:id="183" w:author="Kate" w:date="2016-08-23T11:08:00Z">
        <w:r w:rsidDel="006B38EC">
          <w:delText>counterfactual</w:delText>
        </w:r>
      </w:del>
      <w:r>
        <w:t xml:space="preserve"> age and sex specific mortality rates </w:t>
      </w:r>
      <w:ins w:id="184" w:author="Mark Green" w:date="2016-08-23T20:13:00Z">
        <w:r w:rsidR="0020496D">
          <w:t>between 201</w:t>
        </w:r>
      </w:ins>
      <w:ins w:id="185" w:author="Mark Green" w:date="2016-08-23T20:40:00Z">
        <w:r w:rsidR="00AF3184">
          <w:t>0</w:t>
        </w:r>
      </w:ins>
      <w:ins w:id="186" w:author="Mark Green" w:date="2016-08-23T20:13:00Z">
        <w:r w:rsidR="0020496D">
          <w:t xml:space="preserve"> and 2015</w:t>
        </w:r>
      </w:ins>
      <w:del w:id="187" w:author="Mark Green" w:date="2016-08-23T20:13:00Z">
        <w:r w:rsidDel="0020496D">
          <w:delText>are produced</w:delText>
        </w:r>
      </w:del>
      <w:r>
        <w:t xml:space="preserve"> </w:t>
      </w:r>
      <w:del w:id="188" w:author="Kate" w:date="2016-08-23T11:09:00Z">
        <w:r w:rsidDel="006B38EC">
          <w:delText xml:space="preserve">by </w:delText>
        </w:r>
        <w:r w:rsidR="00073D67" w:rsidDel="006B38EC">
          <w:delText xml:space="preserve">predicting age and sex specific mortality rates </w:delText>
        </w:r>
      </w:del>
      <w:r w:rsidR="00073D67">
        <w:t xml:space="preserve">under the </w:t>
      </w:r>
      <w:commentRangeStart w:id="189"/>
      <w:r w:rsidR="00073D67">
        <w:t xml:space="preserve">assumption </w:t>
      </w:r>
      <w:commentRangeEnd w:id="189"/>
      <w:r w:rsidR="0020496D">
        <w:rPr>
          <w:rStyle w:val="CommentReference"/>
        </w:rPr>
        <w:commentReference w:id="189"/>
      </w:r>
      <w:r w:rsidR="00073D67">
        <w:t xml:space="preserve">that the New Labour terms (intercept and trend with year) </w:t>
      </w:r>
      <w:del w:id="190" w:author="Mark Green" w:date="2016-08-23T20:13:00Z">
        <w:r w:rsidR="00073D67" w:rsidDel="0020496D">
          <w:delText>apply for the years 2011 to 2015</w:delText>
        </w:r>
      </w:del>
      <w:ins w:id="191" w:author="Mark Green" w:date="2016-08-23T20:13:00Z">
        <w:r w:rsidR="0020496D">
          <w:t>continued</w:t>
        </w:r>
      </w:ins>
      <w:del w:id="192" w:author="Kate" w:date="2016-08-23T11:09:00Z">
        <w:r w:rsidR="00073D67" w:rsidDel="006B38EC">
          <w:delText xml:space="preserve"> (i.e. setting these dummy variables to ‘1’ in the models)</w:delText>
        </w:r>
      </w:del>
      <w:r w:rsidR="00073D67">
        <w:t xml:space="preserve">. The actual population counts for each age and sex, for each year from </w:t>
      </w:r>
      <w:commentRangeStart w:id="193"/>
      <w:r w:rsidR="00073D67">
        <w:t xml:space="preserve">2011 </w:t>
      </w:r>
      <w:commentRangeEnd w:id="193"/>
      <w:r w:rsidR="00AF3184">
        <w:rPr>
          <w:rStyle w:val="CommentReference"/>
        </w:rPr>
        <w:commentReference w:id="193"/>
      </w:r>
      <w:r w:rsidR="00073D67">
        <w:t>to 2015, are then applied</w:t>
      </w:r>
      <w:del w:id="194" w:author="Kate" w:date="2016-08-23T11:09:00Z">
        <w:r w:rsidR="00073D67" w:rsidDel="006B38EC">
          <w:delText xml:space="preserve"> to these counterfactual age-specific mortality risks</w:delText>
        </w:r>
      </w:del>
      <w:r w:rsidR="00073D67">
        <w:t xml:space="preserve"> in order to produce counterfactual estimates of the numbers of deaths that would be ‘expected’ at each age and for each sex for each of these years. These counterfactual age and sex-specific death counts are then compared, for each year, with the actual numbers of deaths</w:t>
      </w:r>
      <w:ins w:id="195" w:author="Mark Green" w:date="2016-08-23T20:15:00Z">
        <w:r w:rsidR="0020496D">
          <w:t xml:space="preserve"> to produce the ‘excess’ number of deaths during the austerity period</w:t>
        </w:r>
      </w:ins>
    </w:p>
    <w:p w14:paraId="6EFAFA80" w14:textId="42BDD1B5" w:rsidR="00D80E19" w:rsidDel="008C441F" w:rsidRDefault="00073D67" w:rsidP="00D80E19">
      <w:pPr>
        <w:rPr>
          <w:del w:id="196" w:author="Jonathan Minton" w:date="2016-09-02T08:45:00Z"/>
        </w:rPr>
      </w:pPr>
      <w:del w:id="197" w:author="Jonathan Minton" w:date="2016-09-02T08:45:00Z">
        <w:r w:rsidDel="008C441F">
          <w:delText xml:space="preserve"> reported for both sexes at different ages.  </w:delText>
        </w:r>
      </w:del>
    </w:p>
    <w:p w14:paraId="29902330" w14:textId="7469C907" w:rsidR="00B51CB3" w:rsidRDefault="00B51CB3" w:rsidP="00D80E19">
      <w:r>
        <w:t xml:space="preserve">To show the age distribution of the differences between actual and expected levels in each year from </w:t>
      </w:r>
      <w:commentRangeStart w:id="198"/>
      <w:r>
        <w:t xml:space="preserve">2011 </w:t>
      </w:r>
      <w:commentRangeEnd w:id="198"/>
      <w:r w:rsidR="00AF3184">
        <w:rPr>
          <w:rStyle w:val="CommentReference"/>
        </w:rPr>
        <w:commentReference w:id="198"/>
      </w:r>
      <w:r>
        <w:t xml:space="preserve">to 2015, </w:t>
      </w:r>
      <w:commentRangeStart w:id="199"/>
      <w:r>
        <w:t>graphs</w:t>
      </w:r>
      <w:commentRangeEnd w:id="199"/>
      <w:r w:rsidR="008F0C36">
        <w:rPr>
          <w:rStyle w:val="CommentReference"/>
        </w:rPr>
        <w:commentReference w:id="199"/>
      </w:r>
      <w:r>
        <w:t xml:space="preserve"> are produced showing the summed differences in total deaths by different ages in each of these years. For example, the value on the vertical axis when the horizontal axis is age 50 shows the sum of differences between actual and expected deaths in that year from birth up to age 50, the value at age 60 is the sum of differences from birth to age 60, and so on. This means that the summed differences up to certain ages can be negative if there are fewer than expected deaths at some ages. </w:t>
      </w:r>
    </w:p>
    <w:p w14:paraId="6D18B446" w14:textId="32C3F046" w:rsidR="003C472A" w:rsidDel="008F0C36" w:rsidRDefault="003C472A" w:rsidP="00D80E19">
      <w:pPr>
        <w:rPr>
          <w:del w:id="200" w:author="Kate" w:date="2016-08-23T11:12:00Z"/>
        </w:rPr>
      </w:pPr>
    </w:p>
    <w:p w14:paraId="242A9E37" w14:textId="21E58C5E" w:rsidR="003C472A" w:rsidDel="008F0C36" w:rsidRDefault="003C472A" w:rsidP="003C472A">
      <w:pPr>
        <w:pStyle w:val="Heading2"/>
        <w:rPr>
          <w:del w:id="201" w:author="Kate" w:date="2016-08-23T11:12:00Z"/>
        </w:rPr>
      </w:pPr>
      <w:commentRangeStart w:id="202"/>
      <w:del w:id="203" w:author="Kate" w:date="2016-08-23T11:12:00Z">
        <w:r w:rsidDel="008F0C36">
          <w:delText>Extrapolation in 2015</w:delText>
        </w:r>
      </w:del>
    </w:p>
    <w:p w14:paraId="3D0F0126" w14:textId="22600BF8" w:rsidR="004F376E" w:rsidRPr="004F376E" w:rsidDel="008C441F" w:rsidRDefault="004F376E" w:rsidP="004F376E">
      <w:pPr>
        <w:rPr>
          <w:del w:id="204" w:author="Jonathan Minton" w:date="2016-09-02T08:46:00Z"/>
        </w:rPr>
      </w:pPr>
      <w:del w:id="205" w:author="Jonathan Minton" w:date="2016-09-02T08:46:00Z">
        <w:r w:rsidDel="008C441F">
          <w:delText xml:space="preserve">For the 2015 population data, population sizes were available disaggregated by age in single year </w:delText>
        </w:r>
      </w:del>
      <w:ins w:id="206" w:author="Kate" w:date="2016-08-23T11:12:00Z">
        <w:del w:id="207" w:author="Jonathan Minton" w:date="2016-09-02T08:46:00Z">
          <w:r w:rsidR="008F0C36" w:rsidDel="008C441F">
            <w:delText xml:space="preserve">only </w:delText>
          </w:r>
        </w:del>
      </w:ins>
      <w:del w:id="208" w:author="Jonathan Minton" w:date="2016-09-02T08:46:00Z">
        <w:r w:rsidDel="008C441F">
          <w:delText>up to the age of 89 years, whereas for previous years they were disaggregated up</w:delText>
        </w:r>
      </w:del>
      <w:ins w:id="209" w:author="Kate" w:date="2016-08-23T11:12:00Z">
        <w:del w:id="210" w:author="Jonathan Minton" w:date="2016-09-02T08:46:00Z">
          <w:r w:rsidR="008F0C36" w:rsidDel="008C441F">
            <w:delText>rather than</w:delText>
          </w:r>
        </w:del>
      </w:ins>
      <w:del w:id="211" w:author="Jonathan Minton" w:date="2016-09-02T08:46:00Z">
        <w:r w:rsidDel="008C441F">
          <w:delText xml:space="preserve"> to age </w:delText>
        </w:r>
        <w:r w:rsidR="00981ADB" w:rsidDel="008C441F">
          <w:delText>104</w:delText>
        </w:r>
        <w:r w:rsidDel="008C441F">
          <w:delText xml:space="preserve"> years. For 2015 the relationship between total excess deaths and a</w:delText>
        </w:r>
        <w:r w:rsidR="00981ADB" w:rsidDel="008C441F">
          <w:delText>ge was extrapolated up to age 95</w:delText>
        </w:r>
        <w:r w:rsidDel="008C441F">
          <w:delText xml:space="preserve"> based on the linear trend over ages 84 to 89. Total excess deaths for each year at age 89 and age 94 are discussed in the results section</w:delText>
        </w:r>
        <w:r w:rsidR="00981ADB" w:rsidDel="008C441F">
          <w:delText xml:space="preserve"> and it should be noted that the estimates up to age 89 years will be slightly less model dependent than those up to age 95 years in 2015 due to this extrapolation.</w:delText>
        </w:r>
      </w:del>
    </w:p>
    <w:commentRangeEnd w:id="202"/>
    <w:p w14:paraId="72706483" w14:textId="7296A864" w:rsidR="00B51CB3" w:rsidDel="008F0C36" w:rsidRDefault="00924B11">
      <w:pPr>
        <w:pStyle w:val="Heading2"/>
        <w:rPr>
          <w:del w:id="212" w:author="Kate" w:date="2016-08-23T11:13:00Z"/>
        </w:rPr>
      </w:pPr>
      <w:r>
        <w:rPr>
          <w:rStyle w:val="CommentReference"/>
          <w:rFonts w:asciiTheme="minorHAnsi" w:eastAsiaTheme="minorHAnsi" w:hAnsiTheme="minorHAnsi" w:cstheme="minorBidi"/>
          <w:color w:val="auto"/>
        </w:rPr>
        <w:commentReference w:id="202"/>
      </w:r>
      <w:del w:id="213" w:author="Kate" w:date="2016-08-23T11:13:00Z">
        <w:r w:rsidR="00B51CB3" w:rsidDel="008F0C36">
          <w:delText>Sensitivity analyses</w:delText>
        </w:r>
      </w:del>
    </w:p>
    <w:p w14:paraId="4C768684" w14:textId="4FB0427A" w:rsidR="00981ADB" w:rsidDel="008F0C36" w:rsidRDefault="00672EC6">
      <w:pPr>
        <w:pStyle w:val="Heading2"/>
        <w:rPr>
          <w:del w:id="214" w:author="Kate" w:date="2016-08-23T11:13:00Z"/>
        </w:rPr>
        <w:pPrChange w:id="215" w:author="Kate" w:date="2016-08-23T11:13:00Z">
          <w:pPr/>
        </w:pPrChange>
      </w:pPr>
      <w:commentRangeStart w:id="216"/>
      <w:del w:id="217" w:author="Kate" w:date="2016-08-23T11:13:00Z">
        <w:r w:rsidDel="008F0C36">
          <w:delText xml:space="preserve">Two forms of sensitivity analysis were conducted. Firstly, a structural sensitivity analysis in </w:delText>
        </w:r>
        <w:r w:rsidR="004B259F" w:rsidDel="008F0C36">
          <w:delText>which a non-linear specification of the trend in age specific mortality rates over time, by including year squared terms as well as year terms. Secondly, a probabilistic sensitivity analysis</w:delText>
        </w:r>
        <w:r w:rsidR="006E34A9" w:rsidDel="008F0C36">
          <w:delText xml:space="preserve">, using a quasi-Bayesian statistical simulation approach </w:delText>
        </w:r>
        <w:r w:rsidR="006E34A9" w:rsidDel="008F0C36">
          <w:fldChar w:fldCharType="begin" w:fldLock="1"/>
        </w:r>
        <w:r w:rsidR="004D5091" w:rsidDel="008F0C36">
          <w:delInstrText>ADDIN CSL_CITATION { "citationItems" : [ { "id" : "ITEM-1", "itemData" : { "abstract" : "Social Scientists rarely take full advantage of the infromation available in their statistical results. As a consequence, they miss opportunites to present quantities that are of greates substantive interest for tehir research and express the appropriate degree of certainty about these quantities. In this article, we offer an approach, built on the technique of statistical simulation, to extract the currently overlooked information from any statistical method and to interpret and present it in a reader-friendly manner. Usuing this technique requires some expertise, which we try to provide herein, but its application should make the results of quantitative articles more informative and transparent. To illustrate our recommendations, we replicate the results of several published works, showing in each case how the authors' own conclusions can be expressed more sharly and informatively, and, without changing any data or statistical assumptions, how our approach reveals important new information about the research questions at hand. We also offer very easy-to-use software that implements our suggestions", "author" : [ { "dropping-particle" : "", "family" : "King", "given" : "Gary", "non-dropping-particle" : "", "parse-names" : false, "suffix" : "" }, { "dropping-particle" : "", "family" : "Tomz", "given" : "Michael", "non-dropping-particle" : "", "parse-names" : false, "suffix" : "" }, { "dropping-particle" : "", "family" : "Wittenberg", "given" : "Jason", "non-dropping-particle" : "", "parse-names" : false, "suffix" : "" } ], "container-title" : "American Journal of Political Science", "id" : "ITEM-1", "issue" : "2", "issued" : { "date-parts" : [ [ "2000" ] ] }, "note" : "Explains theory behind Clarify and Zelig", "page" : "341-355", "title" : "Making the Most of Statistical Analyses: Improving Interpretation and Presentation", "type" : "article-journal", "volume" : "44" }, "uris" : [ "http://www.mendeley.com/documents/?uuid=a007aa5e-4698-4b57-9f8f-10ac1760fada" ] } ], "mendeley" : { "formattedCitation" : "[40]", "plainTextFormattedCitation" : "[40]", "previouslyFormattedCitation" : "[40]" }, "properties" : { "noteIndex" : 0 }, "schema" : "https://github.com/citation-style-language/schema/raw/master/csl-citation.json" }</w:delInstrText>
        </w:r>
        <w:r w:rsidR="006E34A9" w:rsidDel="008F0C36">
          <w:fldChar w:fldCharType="separate"/>
        </w:r>
        <w:r w:rsidR="004D5091" w:rsidRPr="004D5091" w:rsidDel="008F0C36">
          <w:rPr>
            <w:noProof/>
          </w:rPr>
          <w:delText>[40]</w:delText>
        </w:r>
        <w:r w:rsidR="006E34A9" w:rsidDel="008F0C36">
          <w:fldChar w:fldCharType="end"/>
        </w:r>
        <w:r w:rsidR="006E34A9" w:rsidDel="008F0C36">
          <w:delText xml:space="preserve"> similar to those used in UK health economic modelling </w:delText>
        </w:r>
        <w:r w:rsidR="006E34A9" w:rsidDel="008F0C36">
          <w:fldChar w:fldCharType="begin" w:fldLock="1"/>
        </w:r>
        <w:r w:rsidR="004D5091" w:rsidDel="008F0C36">
          <w:delInstrText>ADDIN CSL_CITATION { "citationItems" : [ { "id" : "ITEM-1", "itemData" : { "DOI" : "10.1002/hec.985", "ISSN" : "1057-9230", "PMID" : "15736142",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"ITEM-1", "issue" : "4", "issued" : { "date-parts" : [ [ "2005", "4" ] ] }, "page" : "339-47", "title" : "Probabilistic sensitivity analysis for NICE technology assessment: not an optional extra.", "type" : "article-journal", "volume" : "14" }, "uris" : [ "http://www.mendeley.com/documents/?uuid=5990ecd1-56ea-4bf5-b684-aa9aee148da1" ] } ], "mendeley" : { "formattedCitation" : "[41]", "plainTextFormattedCitation" : "[41]", "previouslyFormattedCitation" : "[41]" }, "properties" : { "noteIndex" : 0 }, "schema" : "https://github.com/citation-style-language/schema/raw/master/csl-citation.json" }</w:delInstrText>
        </w:r>
        <w:r w:rsidR="006E34A9" w:rsidDel="008F0C36">
          <w:fldChar w:fldCharType="separate"/>
        </w:r>
        <w:r w:rsidR="004D5091" w:rsidRPr="004D5091" w:rsidDel="008F0C36">
          <w:rPr>
            <w:noProof/>
          </w:rPr>
          <w:delText>[41]</w:delText>
        </w:r>
        <w:r w:rsidR="006E34A9" w:rsidDel="008F0C36">
          <w:fldChar w:fldCharType="end"/>
        </w:r>
        <w:r w:rsidR="006E34A9" w:rsidDel="008F0C36">
          <w:delText xml:space="preserve">, </w:delText>
        </w:r>
        <w:r w:rsidR="004B259F" w:rsidDel="008F0C36">
          <w:delText xml:space="preserve">was conducted to allow estimation </w:delText>
        </w:r>
        <w:r w:rsidR="006E34A9" w:rsidDel="008F0C36">
          <w:delText xml:space="preserve">of uncertainty intervals around estimates of excess deaths by various ages in each of the years from 2011 to 2015. Full results from these sensitivity analyses are presented in the appendix and summarises of these results are discussed in this paper. </w:delText>
        </w:r>
        <w:commentRangeEnd w:id="216"/>
        <w:r w:rsidR="00EE2A97" w:rsidDel="008F0C36">
          <w:rPr>
            <w:rStyle w:val="CommentReference"/>
          </w:rPr>
          <w:commentReference w:id="216"/>
        </w:r>
      </w:del>
    </w:p>
    <w:p w14:paraId="2FA8F296" w14:textId="77777777" w:rsidR="00D80E19" w:rsidRDefault="00D80E19">
      <w:pPr>
        <w:pStyle w:val="Heading2"/>
        <w:pPrChange w:id="218" w:author="Kate" w:date="2016-08-23T11:13:00Z">
          <w:pPr>
            <w:pStyle w:val="Heading1"/>
          </w:pPr>
        </w:pPrChange>
      </w:pPr>
      <w:r>
        <w:t xml:space="preserve">Results </w:t>
      </w:r>
    </w:p>
    <w:p w14:paraId="7F6F2A2C" w14:textId="1EF3ABBD" w:rsidR="00D80E19" w:rsidDel="00905B97" w:rsidRDefault="00E323A4" w:rsidP="00B51CB3">
      <w:pPr>
        <w:pStyle w:val="Heading2"/>
        <w:rPr>
          <w:del w:id="219" w:author="Kate" w:date="2016-08-23T11:19:00Z"/>
        </w:rPr>
      </w:pPr>
      <w:del w:id="220" w:author="Kate" w:date="2016-08-23T11:19:00Z">
        <w:r w:rsidDel="00905B97">
          <w:delText>Description of model coefficients</w:delText>
        </w:r>
      </w:del>
    </w:p>
    <w:p w14:paraId="66B1D756" w14:textId="2DF1FE8F" w:rsidR="00D80E19" w:rsidDel="00905B97" w:rsidRDefault="00981ADB" w:rsidP="00D80E19">
      <w:pPr>
        <w:rPr>
          <w:del w:id="221" w:author="Kate" w:date="2016-08-23T11:19:00Z"/>
        </w:rPr>
      </w:pPr>
      <w:commentRangeStart w:id="222"/>
      <w:del w:id="223" w:author="Kate" w:date="2016-08-23T11:19:00Z">
        <w:r w:rsidDel="00905B97">
          <w:delText xml:space="preserve">Figure X in the appendix shows the regression coefficients for </w:delText>
        </w:r>
        <w:r w:rsidR="00602B76" w:rsidDel="00905B97">
          <w:delText xml:space="preserve">males and females of each age from the first year of life up to 94 years. The dark line in each of the subfigures shows the point estimate for a particular parameter, which is surrounded by a grey band indicating plus or minus two standard deviations (i.e. around a 95% coverage of estimates). Given the model contains a number of interactions it is not possible to directly infer the substantive implications of the model estimates to changes in mortality, but a number of findings are noteworthy. </w:delText>
        </w:r>
      </w:del>
    </w:p>
    <w:p w14:paraId="40F23911" w14:textId="1ED84FA2" w:rsidR="00574224" w:rsidDel="00905B97" w:rsidRDefault="00F843BF" w:rsidP="00D80E19">
      <w:pPr>
        <w:rPr>
          <w:del w:id="224" w:author="Kate" w:date="2016-08-23T11:19:00Z"/>
        </w:rPr>
      </w:pPr>
      <w:del w:id="225" w:author="Kate" w:date="2016-08-23T11:19:00Z">
        <w:r w:rsidDel="00905B97">
          <w:delText xml:space="preserve">The top row of the figure shows the intercept for each of the models, arranged by age and shown separately for males and females. This plot of model intercepts reveals the Gompertz Makham Law, also known as the ‘bathub curve’, which has been well known in demography and actuarial sciences for over a century, suggesting the model is appropriately specified. The ‘left side’ of the </w:delText>
        </w:r>
        <w:r w:rsidR="00602B76" w:rsidDel="00905B97">
          <w:delText>‘bathtub</w:delText>
        </w:r>
        <w:r w:rsidDel="00905B97">
          <w:delText xml:space="preserve">’ is infant mortality. After this first year the risk of dying in the next 12 months then falls sharply, reaching very low levels throughout much of childhood, before rising rapidly on the onset of adulthood, then appearing to plateau during young adulthood. For females from their late twenties onwards, and males from their early to mid thirties, the intercept line then rises </w:delText>
        </w:r>
        <w:r w:rsidR="00574224" w:rsidDel="00905B97">
          <w:delText xml:space="preserve">linearly with age, which given the response variable is log mortality implies an exponential increase in mortality risk with each additional year of life. </w:delText>
        </w:r>
      </w:del>
    </w:p>
    <w:p w14:paraId="17B69CD9" w14:textId="1AF6A20D" w:rsidR="009D47DA" w:rsidDel="00905B97" w:rsidRDefault="00574224" w:rsidP="00D80E19">
      <w:pPr>
        <w:rPr>
          <w:del w:id="226" w:author="Kate" w:date="2016-08-23T11:19:00Z"/>
        </w:rPr>
      </w:pPr>
      <w:del w:id="227" w:author="Kate" w:date="2016-08-23T11:19:00Z">
        <w:r w:rsidDel="00905B97">
          <w:delText xml:space="preserve">In effect, the top row in figure X shows the mortality risk at different ages in 1990. Other model parameters help to show how this mortality risk profile changed in subsequent years. The parameter ‘year’ shows the linear trend over subsequent years, having controlled for specific changes observed during New Labour and that may be due to the GFC. This ‘year’ parameter shows a reduction in log mortality at all ages, with the fastest falls in annual log mortality risk occurring in childhood, including infancy, but also at around the age of 65 years. Conversely, trends in log mortality risk reduction are slowest around the age of 40, and </w:delText>
        </w:r>
        <w:r w:rsidR="009D47DA" w:rsidDel="00905B97">
          <w:delText xml:space="preserve">the rate of decline becomes smaller after around 65 years of age, suggesting a compression of highest mortality risk within the oldest pensioner age groups. </w:delText>
        </w:r>
      </w:del>
    </w:p>
    <w:commentRangeEnd w:id="222"/>
    <w:p w14:paraId="61D55E77" w14:textId="5B321C10" w:rsidR="00602B76" w:rsidDel="00905B97" w:rsidRDefault="00EE2A97" w:rsidP="00D80E19">
      <w:pPr>
        <w:rPr>
          <w:del w:id="228" w:author="Kate" w:date="2016-08-23T11:19:00Z"/>
        </w:rPr>
      </w:pPr>
      <w:del w:id="229" w:author="Kate" w:date="2016-08-23T11:19:00Z">
        <w:r w:rsidDel="00905B97">
          <w:rPr>
            <w:rStyle w:val="CommentReference"/>
          </w:rPr>
          <w:commentReference w:id="222"/>
        </w:r>
        <w:r w:rsidR="009D47DA" w:rsidDel="00905B97">
          <w:delText>The New Labour years were associated with modest changes in the shape of the mortality risk reduction at most ages, with statistically significant effects for both sexes around the age of 70 years</w:delText>
        </w:r>
        <w:r w:rsidR="00E323A4" w:rsidDel="00905B97">
          <w:delText>, and trends towards reduced mortality risk at older ages</w:delText>
        </w:r>
        <w:r w:rsidR="009D47DA" w:rsidDel="00905B97">
          <w:delText xml:space="preserve">. </w:delText>
        </w:r>
      </w:del>
    </w:p>
    <w:p w14:paraId="7ACDA97F" w14:textId="08082106" w:rsidR="00E323A4" w:rsidRDefault="00E323A4" w:rsidP="00E323A4">
      <w:pPr>
        <w:pStyle w:val="Heading2"/>
      </w:pPr>
      <w:commentRangeStart w:id="230"/>
      <w:del w:id="231" w:author="Mark Green" w:date="2016-08-23T20:24:00Z">
        <w:r w:rsidDel="008347BD">
          <w:delText>Illustrative m</w:delText>
        </w:r>
      </w:del>
      <w:ins w:id="232" w:author="Mark Green" w:date="2016-08-23T20:24:00Z">
        <w:r w:rsidR="008347BD">
          <w:t>M</w:t>
        </w:r>
      </w:ins>
      <w:r>
        <w:t>odel projections</w:t>
      </w:r>
      <w:commentRangeEnd w:id="230"/>
      <w:r>
        <w:rPr>
          <w:rStyle w:val="CommentReference"/>
          <w:rFonts w:asciiTheme="minorHAnsi" w:eastAsiaTheme="minorHAnsi" w:hAnsiTheme="minorHAnsi" w:cstheme="minorBidi"/>
          <w:color w:val="auto"/>
        </w:rPr>
        <w:commentReference w:id="230"/>
      </w:r>
    </w:p>
    <w:p w14:paraId="3EEC67B8" w14:textId="5243F660" w:rsidR="00E323A4" w:rsidRDefault="00E323A4" w:rsidP="00E323A4">
      <w:r>
        <w:t xml:space="preserve">Figure 3 shows both </w:t>
      </w:r>
      <w:ins w:id="233" w:author="Mark Green" w:date="2016-08-23T20:19:00Z">
        <w:r w:rsidR="008347BD">
          <w:t xml:space="preserve">the </w:t>
        </w:r>
      </w:ins>
      <w:r>
        <w:t>actual</w:t>
      </w:r>
      <w:ins w:id="234" w:author="Kate" w:date="2016-08-23T11:19:00Z">
        <w:r w:rsidR="00905B97">
          <w:t xml:space="preserve"> age-specific mortality rate</w:t>
        </w:r>
      </w:ins>
      <w:del w:id="235" w:author="Kate" w:date="2016-08-23T11:19:00Z">
        <w:r w:rsidDel="00905B97">
          <w:delText xml:space="preserve"> ASMR</w:delText>
        </w:r>
      </w:del>
      <w:r>
        <w:t>s</w:t>
      </w:r>
      <w:ins w:id="236" w:author="Kate" w:date="2016-08-23T11:20:00Z">
        <w:r w:rsidR="00905B97">
          <w:t xml:space="preserve"> (</w:t>
        </w:r>
        <w:commentRangeStart w:id="237"/>
        <w:r w:rsidR="00905B97">
          <w:t>ASMRs</w:t>
        </w:r>
      </w:ins>
      <w:commentRangeEnd w:id="237"/>
      <w:r w:rsidR="00A56C32">
        <w:rPr>
          <w:rStyle w:val="CommentReference"/>
        </w:rPr>
        <w:commentReference w:id="237"/>
      </w:r>
      <w:ins w:id="238" w:author="Kate" w:date="2016-08-23T11:20:00Z">
        <w:r w:rsidR="00905B97">
          <w:t>)</w:t>
        </w:r>
      </w:ins>
      <w:r>
        <w:t xml:space="preserve"> for select ages in different years from 1990 to 2015 as points, and the levels predicted by the model as a line</w:t>
      </w:r>
      <w:del w:id="239" w:author="Mark Green" w:date="2016-08-23T20:19:00Z">
        <w:r w:rsidDel="008347BD">
          <w:delText>, if the New Labour effects on intercept and trend were projected</w:delText>
        </w:r>
      </w:del>
      <w:ins w:id="240" w:author="Kate" w:date="2016-08-23T11:20:00Z">
        <w:del w:id="241" w:author="Mark Green" w:date="2016-08-23T20:19:00Z">
          <w:r w:rsidR="00905B97" w:rsidDel="008347BD">
            <w:delText>projecting</w:delText>
          </w:r>
        </w:del>
      </w:ins>
      <w:del w:id="242" w:author="Mark Green" w:date="2016-08-23T20:19:00Z">
        <w:r w:rsidDel="008347BD">
          <w:delText xml:space="preserve"> to both the pre- and post- New Labour period</w:delText>
        </w:r>
      </w:del>
      <w:r>
        <w:t xml:space="preserve">. The projections tend to be above the observed values for the pre </w:t>
      </w:r>
      <w:ins w:id="243" w:author="Mark Green" w:date="2016-08-23T20:20:00Z">
        <w:r w:rsidR="008347BD">
          <w:t xml:space="preserve">New </w:t>
        </w:r>
      </w:ins>
      <w:r>
        <w:t xml:space="preserve">Labour period, and below the observed values for the </w:t>
      </w:r>
      <w:del w:id="244" w:author="Mark Green" w:date="2016-08-23T20:20:00Z">
        <w:r w:rsidDel="008347BD">
          <w:delText>post Labour</w:delText>
        </w:r>
      </w:del>
      <w:ins w:id="245" w:author="Mark Green" w:date="2016-08-23T20:20:00Z">
        <w:r w:rsidR="008347BD">
          <w:t>austerity</w:t>
        </w:r>
      </w:ins>
      <w:r>
        <w:t xml:space="preserve"> period, indicating that during the New Labour years ASMRs at these older ages tended to decrease at a faster rate compared with the earlier and later period. </w:t>
      </w:r>
      <w:del w:id="246" w:author="Mark Green" w:date="2016-08-23T20:21:00Z">
        <w:r w:rsidDel="008347BD">
          <w:delText>This seems particular</w:delText>
        </w:r>
        <w:r w:rsidR="00EE2A97" w:rsidDel="008347BD">
          <w:delText>ly</w:delText>
        </w:r>
        <w:r w:rsidDel="008347BD">
          <w:delText xml:space="preserve"> the case for older ages in the series, </w:delText>
        </w:r>
        <w:commentRangeStart w:id="247"/>
        <w:r w:rsidDel="008347BD">
          <w:delText>especially on the identity scale (Figure 3B) rather than log10 scale</w:delText>
        </w:r>
        <w:commentRangeEnd w:id="247"/>
        <w:r w:rsidDel="008347BD">
          <w:rPr>
            <w:rStyle w:val="CommentReference"/>
          </w:rPr>
          <w:commentReference w:id="247"/>
        </w:r>
        <w:r w:rsidDel="008347BD">
          <w:delText xml:space="preserve"> (Figure 3 A), as would be expected given the higher baseline mortality risk at these higher ages. </w:delText>
        </w:r>
      </w:del>
      <w:r>
        <w:t>Equivalent ASMR trends at younger adult ages</w:t>
      </w:r>
      <w:ins w:id="248" w:author="Kate" w:date="2016-08-23T11:22:00Z">
        <w:r w:rsidR="00905B97">
          <w:t xml:space="preserve"> (</w:t>
        </w:r>
      </w:ins>
      <w:del w:id="249" w:author="Kate" w:date="2016-08-23T11:22:00Z">
        <w:r w:rsidDel="00905B97">
          <w:delText xml:space="preserve">, as </w:delText>
        </w:r>
      </w:del>
      <w:r>
        <w:t>shown in the appendix</w:t>
      </w:r>
      <w:ins w:id="250" w:author="Kate" w:date="2016-08-23T11:22:00Z">
        <w:r w:rsidR="00905B97">
          <w:t>)</w:t>
        </w:r>
      </w:ins>
      <w:del w:id="251" w:author="Kate" w:date="2016-08-23T11:22:00Z">
        <w:r w:rsidDel="00905B97">
          <w:delText>,</w:delText>
        </w:r>
      </w:del>
      <w:r>
        <w:t xml:space="preserve"> appear to show a contrary effect</w:t>
      </w:r>
      <w:ins w:id="252" w:author="Mark Green" w:date="2016-08-23T20:22:00Z">
        <w:r w:rsidR="008347BD">
          <w:t xml:space="preserve"> to trends at older ages</w:t>
        </w:r>
      </w:ins>
      <w:ins w:id="253" w:author="Mark Green" w:date="2016-08-23T20:23:00Z">
        <w:r w:rsidR="008347BD">
          <w:t>.</w:t>
        </w:r>
      </w:ins>
      <w:del w:id="254" w:author="Mark Green" w:date="2016-08-23T20:23:00Z">
        <w:r w:rsidDel="008347BD">
          <w:delText>, but</w:delText>
        </w:r>
      </w:del>
      <w:r>
        <w:t xml:space="preserve"> </w:t>
      </w:r>
      <w:del w:id="255" w:author="Mark Green" w:date="2016-08-23T20:24:00Z">
        <w:r w:rsidDel="008347BD">
          <w:delText>a</w:delText>
        </w:r>
      </w:del>
      <w:ins w:id="256" w:author="Mark Green" w:date="2016-08-23T20:24:00Z">
        <w:r w:rsidR="008347BD">
          <w:t>A</w:t>
        </w:r>
      </w:ins>
      <w:r>
        <w:t xml:space="preserve">s the absolute mortality risks at these ages are </w:t>
      </w:r>
      <w:del w:id="257" w:author="Mark Green" w:date="2016-08-23T20:23:00Z">
        <w:r w:rsidDel="008347BD">
          <w:delText xml:space="preserve">much </w:delText>
        </w:r>
      </w:del>
      <w:r>
        <w:t>smaller</w:t>
      </w:r>
      <w:ins w:id="258" w:author="Mark Green" w:date="2016-08-23T20:24:00Z">
        <w:r w:rsidR="008347BD">
          <w:t>,</w:t>
        </w:r>
      </w:ins>
      <w:r>
        <w:t xml:space="preserve"> the effects of elevated mortality in earlier adulthood are </w:t>
      </w:r>
      <w:ins w:id="259" w:author="Kate" w:date="2016-08-23T11:22:00Z">
        <w:r w:rsidR="00905B97">
          <w:t xml:space="preserve">also </w:t>
        </w:r>
      </w:ins>
      <w:del w:id="260" w:author="Mark Green" w:date="2016-08-23T20:23:00Z">
        <w:r w:rsidDel="008347BD">
          <w:delText xml:space="preserve">much </w:delText>
        </w:r>
      </w:del>
      <w:r>
        <w:t xml:space="preserve">smaller than the increased mortality risks compared with forward projections </w:t>
      </w:r>
      <w:del w:id="261" w:author="Kate" w:date="2016-08-23T11:22:00Z">
        <w:r w:rsidDel="00905B97">
          <w:delText xml:space="preserve">in </w:delText>
        </w:r>
      </w:del>
      <w:r>
        <w:t xml:space="preserve">at older ages. </w:t>
      </w:r>
      <w:del w:id="262" w:author="Kate" w:date="2016-08-23T11:22:00Z">
        <w:r w:rsidDel="00905B97">
          <w:delText xml:space="preserve">Greater numbers of excess deaths overall should therefore be expected in the post New Labour period than during New Labour. </w:delText>
        </w:r>
      </w:del>
    </w:p>
    <w:p w14:paraId="0E53DDFB" w14:textId="77777777" w:rsidR="00E323A4" w:rsidRDefault="00E323A4" w:rsidP="00E323A4">
      <w:pPr>
        <w:pStyle w:val="Caption"/>
        <w:keepNext/>
      </w:pPr>
      <w:r>
        <w:lastRenderedPageBreak/>
        <w:t xml:space="preserve">Figure </w:t>
      </w:r>
      <w:fldSimple w:instr=" SEQ Figure \* ARABIC ">
        <w:r>
          <w:rPr>
            <w:noProof/>
          </w:rPr>
          <w:t>3</w:t>
        </w:r>
      </w:fldSimple>
      <w:r>
        <w:t xml:space="preserve"> Forwards and backwards model projections of select ASMRs. (A) </w:t>
      </w:r>
      <w:proofErr w:type="gramStart"/>
      <w:r>
        <w:t>log10</w:t>
      </w:r>
      <w:proofErr w:type="gramEnd"/>
      <w:r>
        <w:t xml:space="preserve"> mortality; (B) absolute mortality</w:t>
      </w:r>
    </w:p>
    <w:p w14:paraId="42779B62" w14:textId="77777777" w:rsidR="00E323A4" w:rsidRDefault="00E323A4" w:rsidP="00E323A4">
      <w:r>
        <w:rPr>
          <w:noProof/>
          <w:lang w:eastAsia="en-GB"/>
        </w:rPr>
        <w:drawing>
          <wp:inline distT="0" distB="0" distL="0" distR="0" wp14:anchorId="1D3E54F4" wp14:editId="7B4DD6E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190D719" w14:textId="314DA9F4" w:rsidR="00E323A4" w:rsidRDefault="00E323A4" w:rsidP="00E323A4">
      <w:pPr>
        <w:pStyle w:val="Heading2"/>
      </w:pPr>
      <w:commentRangeStart w:id="263"/>
      <w:r>
        <w:t>Total Estimated Excess Death</w:t>
      </w:r>
      <w:ins w:id="264" w:author="Mark Green" w:date="2016-08-23T20:24:00Z">
        <w:r w:rsidR="008347BD">
          <w:t>s</w:t>
        </w:r>
      </w:ins>
      <w:r>
        <w:t>, 2010-2015</w:t>
      </w:r>
      <w:commentRangeEnd w:id="263"/>
      <w:r>
        <w:rPr>
          <w:rStyle w:val="CommentReference"/>
          <w:rFonts w:asciiTheme="minorHAnsi" w:eastAsiaTheme="minorHAnsi" w:hAnsiTheme="minorHAnsi" w:cstheme="minorBidi"/>
          <w:color w:val="auto"/>
        </w:rPr>
        <w:commentReference w:id="263"/>
      </w:r>
    </w:p>
    <w:p w14:paraId="2C987B0D" w14:textId="4B3ABBBD" w:rsidR="00E323A4" w:rsidDel="00905B97" w:rsidRDefault="00E323A4" w:rsidP="00E323A4">
      <w:pPr>
        <w:rPr>
          <w:del w:id="265" w:author="Kate" w:date="2016-08-23T11:25:00Z"/>
        </w:rPr>
      </w:pPr>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t>
      </w:r>
      <w:del w:id="266" w:author="Kate" w:date="2016-08-23T11:24:00Z">
        <w:r w:rsidDel="00905B97">
          <w:delText xml:space="preserve">within these figures </w:delText>
        </w:r>
      </w:del>
      <w:del w:id="267" w:author="Mark Green" w:date="2016-08-23T20:25:00Z">
        <w:r w:rsidDel="008347BD">
          <w:delText>this age</w:delText>
        </w:r>
      </w:del>
      <w:ins w:id="268" w:author="Mark Green" w:date="2016-08-23T20:25:00Z">
        <w:r w:rsidR="008347BD">
          <w:t>it</w:t>
        </w:r>
      </w:ins>
      <w:r>
        <w:t xml:space="preserve"> seems to mark an important turning point in the excess deaths</w:t>
      </w:r>
      <w:del w:id="269" w:author="Kate" w:date="2016-08-23T11:24:00Z">
        <w:r w:rsidDel="00905B97">
          <w:delText xml:space="preserve"> by particular ages</w:delText>
        </w:r>
      </w:del>
      <w:r>
        <w:t xml:space="preserve">. </w:t>
      </w:r>
      <w:ins w:id="270" w:author="Kate" w:date="2016-08-23T11:25:00Z">
        <w:r w:rsidR="00905B97">
          <w:t>F</w:t>
        </w:r>
      </w:ins>
    </w:p>
    <w:p w14:paraId="70B57890" w14:textId="1E0D75ED" w:rsidR="00E323A4" w:rsidRDefault="00E323A4" w:rsidP="00E323A4">
      <w:del w:id="271" w:author="Kate" w:date="2016-08-23T11:25:00Z">
        <w:r w:rsidDel="00905B97">
          <w:delText>It appears from these figures that, f</w:delText>
        </w:r>
      </w:del>
      <w:proofErr w:type="gramStart"/>
      <w:r>
        <w:t>or</w:t>
      </w:r>
      <w:proofErr w:type="gramEnd"/>
      <w:r>
        <w:t xml:space="preserve"> each year from 2010 to 2015, there </w:t>
      </w:r>
      <w:del w:id="272" w:author="Mark Green" w:date="2016-08-23T20:26:00Z">
        <w:r w:rsidDel="008347BD">
          <w:delText>tends to have</w:delText>
        </w:r>
      </w:del>
      <w:ins w:id="273" w:author="Mark Green" w:date="2016-08-23T20:26:00Z">
        <w:r w:rsidR="008347BD">
          <w:t>has</w:t>
        </w:r>
      </w:ins>
      <w:r>
        <w:t xml:space="preserve"> been </w:t>
      </w:r>
      <w:del w:id="274" w:author="Mark Green" w:date="2016-08-23T20:26:00Z">
        <w:r w:rsidDel="008347BD">
          <w:delText xml:space="preserve">somewhat </w:delText>
        </w:r>
      </w:del>
      <w:r>
        <w:t xml:space="preserve">fewer deaths than expected between birth and the start of retirement </w:t>
      </w:r>
      <w:bookmarkStart w:id="275" w:name="_GoBack"/>
      <w:bookmarkEnd w:id="275"/>
      <w:r>
        <w:t>age, but a</w:t>
      </w:r>
      <w:r w:rsidR="00EE2A97">
        <w:t>n</w:t>
      </w:r>
      <w:r>
        <w:t xml:space="preserve"> increasing number of excess deaths after retirement age, such that by age</w:t>
      </w:r>
      <w:del w:id="276" w:author="Mark Green" w:date="2016-08-23T20:26:00Z">
        <w:r w:rsidDel="008347BD">
          <w:delText>s</w:delText>
        </w:r>
      </w:del>
      <w:r>
        <w:t xml:space="preserve"> 89 there were many more deaths than expected in total. These differences and worsening tendencies become evident from 2012 onwards, and have been getting worse</w:t>
      </w:r>
      <w:ins w:id="277" w:author="Kate" w:date="2016-08-23T11:25:00Z">
        <w:r w:rsidR="00905B97">
          <w:t xml:space="preserve"> </w:t>
        </w:r>
      </w:ins>
      <w:del w:id="278" w:author="Kate" w:date="2016-08-23T11:25:00Z">
        <w:r w:rsidDel="00905B97">
          <w:delText xml:space="preserve">, moving further from the New Labour trends, </w:delText>
        </w:r>
      </w:del>
      <w:r>
        <w:t>in each subsequent year</w:t>
      </w:r>
      <w:ins w:id="279" w:author="Kate" w:date="2016-08-23T11:25:00Z">
        <w:r w:rsidR="00905B97">
          <w:t xml:space="preserve">; </w:t>
        </w:r>
      </w:ins>
      <w:del w:id="280" w:author="Kate" w:date="2016-08-23T11:25:00Z">
        <w:r w:rsidDel="00905B97">
          <w:delText xml:space="preserve">. </w:delText>
        </w:r>
        <w:r w:rsidR="00EE2A97" w:rsidDel="00905B97">
          <w:delText>The</w:delText>
        </w:r>
        <w:r w:rsidDel="00905B97">
          <w:delText xml:space="preserve"> </w:delText>
        </w:r>
      </w:del>
      <w:r>
        <w:t>2015 saw a greater number of total excess deaths than the years 2012 to 2014</w:t>
      </w:r>
      <w:r w:rsidR="00EE2A97">
        <w:t xml:space="preserve"> combined</w:t>
      </w:r>
      <w:r>
        <w:t xml:space="preserve">.   </w:t>
      </w:r>
    </w:p>
    <w:p w14:paraId="17B49180" w14:textId="4359EC34" w:rsidR="00E323A4" w:rsidRDefault="00E323A4" w:rsidP="00E323A4">
      <w:r>
        <w:t xml:space="preserve">The models suggest that, between birth and the age of 89 years, </w:t>
      </w:r>
      <w:commentRangeStart w:id="281"/>
      <w:r>
        <w:t xml:space="preserve">there were around 20,000 excess deaths in 2015 (12,000 excess male deaths, </w:t>
      </w:r>
      <w:del w:id="282" w:author="Kate" w:date="2016-08-23T11:26:00Z">
        <w:r w:rsidDel="00905B97">
          <w:delText xml:space="preserve">and </w:delText>
        </w:r>
      </w:del>
      <w:r>
        <w:t>8,000 excess female deaths), up from around 9,000 excess deaths in 2014 (7,000 male and 2,000 female)</w:t>
      </w:r>
      <w:ins w:id="283" w:author="Kate" w:date="2016-08-23T11:26:00Z">
        <w:r w:rsidR="00905B97">
          <w:t>,</w:t>
        </w:r>
      </w:ins>
      <w:del w:id="284" w:author="Kate" w:date="2016-08-23T11:26:00Z">
        <w:r w:rsidDel="00905B97">
          <w:delText>,</w:delText>
        </w:r>
      </w:del>
      <w:r>
        <w:t xml:space="preserve"> 11,000 excess deaths in 2013 (7,000 male and 4,000 female), and around 2,000 excess deaths in 2012 (1,000 male and 1,000 female).  This </w:t>
      </w:r>
      <w:r>
        <w:lastRenderedPageBreak/>
        <w:t xml:space="preserve">produces a total of around 42,000 excess deaths by age 89 years in these four years. If the trend extrapolation to age 95 years in 2015 is accurate, then the total number of excess deaths </w:t>
      </w:r>
      <w:del w:id="285" w:author="Kate" w:date="2016-08-23T11:27:00Z">
        <w:r w:rsidDel="00905B97">
          <w:delText xml:space="preserve">by age 89 </w:delText>
        </w:r>
      </w:del>
      <w:r>
        <w:t>in these four years rises to around 60,000 excess deaths</w:t>
      </w:r>
      <w:commentRangeEnd w:id="281"/>
      <w:r w:rsidR="008347BD">
        <w:rPr>
          <w:rStyle w:val="CommentReference"/>
        </w:rPr>
        <w:commentReference w:id="281"/>
      </w:r>
      <w:r>
        <w:t xml:space="preserve">. </w:t>
      </w:r>
      <w:del w:id="286" w:author="Kate" w:date="2016-08-23T11:27:00Z">
        <w:r w:rsidDel="00905B97">
          <w:delText>However</w:delText>
        </w:r>
        <w:r w:rsidR="00EE2A97" w:rsidDel="00905B97">
          <w:delText>,</w:delText>
        </w:r>
        <w:r w:rsidDel="00905B97">
          <w:delText xml:space="preserve"> even if there are no additional excess deaths in 2015  after the age of 89 years, this  total number of excess deaths over the four years only reduces to around 55,000 excess deaths.</w:delText>
        </w:r>
      </w:del>
    </w:p>
    <w:p w14:paraId="338B48A9" w14:textId="6BC75410" w:rsidR="00E323A4" w:rsidDel="00905B97" w:rsidRDefault="00E323A4" w:rsidP="00E323A4">
      <w:pPr>
        <w:pStyle w:val="Heading2"/>
        <w:rPr>
          <w:del w:id="287" w:author="Kate" w:date="2016-08-23T11:27:00Z"/>
        </w:rPr>
      </w:pPr>
      <w:commentRangeStart w:id="288"/>
      <w:del w:id="289" w:author="Kate" w:date="2016-08-23T11:27:00Z">
        <w:r w:rsidDel="00905B97">
          <w:delText>Sensitivity analyses</w:delText>
        </w:r>
      </w:del>
    </w:p>
    <w:p w14:paraId="5ED84914" w14:textId="60FDC0E5" w:rsidR="00E323A4" w:rsidDel="00905B97" w:rsidRDefault="004A2A80" w:rsidP="00E323A4">
      <w:pPr>
        <w:rPr>
          <w:del w:id="290" w:author="Kate" w:date="2016-08-23T11:27:00Z"/>
        </w:rPr>
      </w:pPr>
      <w:del w:id="291" w:author="Kate" w:date="2016-08-23T11:27:00Z">
        <w:r w:rsidDel="00905B97">
          <w:delText xml:space="preserve">For the structural sensitivity analysis, an alternative model specification was produced which included year squared terms as well as year terms, allowing nonlinear trends in reductions in age-specific mortality risk to be captured. This model specification indicated fewer total excess deaths during 2010 and 2011, but more deaths per year from 2012 onwards, with increasingly more deaths for each year after 2012 compared with the standard model specification. Compared with this alternative model specification, the standard model specification therefore produced more conservative estimates of total excess deaths. </w:delText>
        </w:r>
      </w:del>
    </w:p>
    <w:p w14:paraId="18138DED" w14:textId="43B1ECA6" w:rsidR="004A2A80" w:rsidDel="00905B97" w:rsidRDefault="004A2A80" w:rsidP="00E323A4">
      <w:pPr>
        <w:rPr>
          <w:del w:id="292" w:author="Kate" w:date="2016-08-23T11:27:00Z"/>
        </w:rPr>
      </w:pPr>
      <w:del w:id="293" w:author="Kate" w:date="2016-08-23T11:27:00Z">
        <w:r w:rsidDel="00905B97">
          <w:delText>The probabilistic sensitivity analysis suggests a 95% credible range of excess deaths by age 89 of XXX to XXX in 2011, rising to between XXX and XXX in 2012, XXX and XXX in XXX in 2013 and XXX and XXX in … [etc]. It indicates an XX% probability that there were more rather than fewer deaths by age 89 in 2010, rising to an XX% probability of more rather than fewer deaths in 2015.</w:delText>
        </w:r>
      </w:del>
    </w:p>
    <w:commentRangeEnd w:id="288"/>
    <w:p w14:paraId="509A4C61" w14:textId="77777777" w:rsidR="004A2A80" w:rsidRDefault="00EE2A97" w:rsidP="00E323A4">
      <w:r>
        <w:rPr>
          <w:rStyle w:val="CommentReference"/>
        </w:rPr>
        <w:commentReference w:id="288"/>
      </w:r>
    </w:p>
    <w:p w14:paraId="6CCB2A5D" w14:textId="77777777" w:rsidR="004A2A80" w:rsidRDefault="004A2A80" w:rsidP="00E323A4"/>
    <w:p w14:paraId="5D4AC279" w14:textId="77777777" w:rsidR="004A2A80" w:rsidRDefault="004A2A80" w:rsidP="00E323A4">
      <w:pPr>
        <w:sectPr w:rsidR="004A2A80">
          <w:pgSz w:w="11906" w:h="16838"/>
          <w:pgMar w:top="1440" w:right="1440" w:bottom="1440" w:left="1440" w:header="708" w:footer="708" w:gutter="0"/>
          <w:cols w:space="708"/>
          <w:docGrid w:linePitch="360"/>
        </w:sectPr>
      </w:pPr>
    </w:p>
    <w:p w14:paraId="053E8B88" w14:textId="77777777" w:rsidR="00E323A4" w:rsidRDefault="00E323A4" w:rsidP="00E323A4">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14:paraId="4B7BA471" w14:textId="77777777" w:rsidR="00E323A4" w:rsidRDefault="00E323A4" w:rsidP="00E323A4">
      <w:pPr>
        <w:sectPr w:rsidR="00E323A4" w:rsidSect="000B27ED">
          <w:pgSz w:w="16838" w:h="11906" w:orient="landscape"/>
          <w:pgMar w:top="1440" w:right="1440" w:bottom="1440" w:left="1440" w:header="708" w:footer="708" w:gutter="0"/>
          <w:cols w:space="708"/>
          <w:docGrid w:linePitch="360"/>
        </w:sectPr>
      </w:pPr>
      <w:commentRangeStart w:id="294"/>
      <w:r>
        <w:rPr>
          <w:noProof/>
          <w:lang w:eastAsia="en-GB"/>
        </w:rPr>
        <w:drawing>
          <wp:inline distT="0" distB="0" distL="0" distR="0" wp14:anchorId="74393F17" wp14:editId="53364EF7">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commentRangeEnd w:id="294"/>
      <w:r w:rsidR="00691A2E">
        <w:rPr>
          <w:rStyle w:val="CommentReference"/>
        </w:rPr>
        <w:commentReference w:id="294"/>
      </w:r>
    </w:p>
    <w:p w14:paraId="61605A31" w14:textId="77777777" w:rsidR="00E323A4" w:rsidRDefault="00E323A4" w:rsidP="00E323A4">
      <w:pPr>
        <w:pStyle w:val="Heading1"/>
      </w:pPr>
      <w:commentRangeStart w:id="295"/>
      <w:r>
        <w:lastRenderedPageBreak/>
        <w:t>Discussion</w:t>
      </w:r>
      <w:commentRangeEnd w:id="295"/>
      <w:r w:rsidR="006E0B54">
        <w:rPr>
          <w:rStyle w:val="CommentReference"/>
          <w:rFonts w:asciiTheme="minorHAnsi" w:eastAsiaTheme="minorHAnsi" w:hAnsiTheme="minorHAnsi" w:cstheme="minorBidi"/>
          <w:color w:val="auto"/>
        </w:rPr>
        <w:commentReference w:id="295"/>
      </w:r>
    </w:p>
    <w:p w14:paraId="31BAD276" w14:textId="0441C75A" w:rsidR="006E0B54" w:rsidRDefault="006E0B54" w:rsidP="00E323A4">
      <w:pPr>
        <w:rPr>
          <w:ins w:id="296" w:author="Mark Green" w:date="2016-08-23T20:45:00Z"/>
        </w:rPr>
      </w:pPr>
      <w:ins w:id="297" w:author="Mark Green" w:date="2016-08-23T20:38:00Z">
        <w:r>
          <w:t xml:space="preserve">Our results </w:t>
        </w:r>
        <w:r w:rsidR="00AF3184">
          <w:t>demonstrate that since 2010</w:t>
        </w:r>
      </w:ins>
      <w:ins w:id="298" w:author="Mark Green" w:date="2016-08-23T20:40:00Z">
        <w:r w:rsidR="00AF3184">
          <w:t>,</w:t>
        </w:r>
      </w:ins>
      <w:ins w:id="299" w:author="Mark Green" w:date="2016-08-23T20:38:00Z">
        <w:r w:rsidR="00AF3184">
          <w:t xml:space="preserve"> mortality rates </w:t>
        </w:r>
      </w:ins>
      <w:ins w:id="300" w:author="Mark Green" w:date="2016-08-23T20:40:00Z">
        <w:r w:rsidR="00AF3184">
          <w:t xml:space="preserve">for England and Wales </w:t>
        </w:r>
      </w:ins>
      <w:ins w:id="301" w:author="Mark Green" w:date="2016-08-23T20:38:00Z">
        <w:r w:rsidR="00AF3184">
          <w:t xml:space="preserve">have increased in comparison to longer term trends prior to the period of austerity. </w:t>
        </w:r>
      </w:ins>
      <w:ins w:id="302" w:author="Mark Green" w:date="2016-08-23T20:41:00Z">
        <w:r w:rsidR="00AF3184">
          <w:t>These increases have been p</w:t>
        </w:r>
      </w:ins>
      <w:ins w:id="303" w:author="Mark Green" w:date="2016-08-23T20:37:00Z">
        <w:r>
          <w:t xml:space="preserve">articularly </w:t>
        </w:r>
      </w:ins>
      <w:ins w:id="304" w:author="Mark Green" w:date="2016-08-23T20:41:00Z">
        <w:r w:rsidR="00AF3184">
          <w:t xml:space="preserve">high </w:t>
        </w:r>
      </w:ins>
      <w:ins w:id="305" w:author="Mark Green" w:date="2016-08-23T20:37:00Z">
        <w:r>
          <w:t>among the elderly</w:t>
        </w:r>
      </w:ins>
      <w:ins w:id="306" w:author="Mark Green" w:date="2016-08-23T20:43:00Z">
        <w:r w:rsidR="00AF3184">
          <w:t xml:space="preserve">, with mortality rates </w:t>
        </w:r>
      </w:ins>
      <w:ins w:id="307" w:author="Mark Green" w:date="2016-08-23T20:44:00Z">
        <w:r w:rsidR="00AF3184">
          <w:t>for some</w:t>
        </w:r>
      </w:ins>
      <w:ins w:id="308" w:author="Mark Green" w:date="2016-08-23T20:43:00Z">
        <w:r w:rsidR="00AF3184">
          <w:t xml:space="preserve"> young</w:t>
        </w:r>
      </w:ins>
      <w:ins w:id="309" w:author="Mark Green" w:date="2016-08-23T20:44:00Z">
        <w:r w:rsidR="00AF3184">
          <w:t>er ages</w:t>
        </w:r>
      </w:ins>
      <w:ins w:id="310" w:author="Mark Green" w:date="2016-08-23T20:43:00Z">
        <w:r w:rsidR="00AF3184">
          <w:t xml:space="preserve"> continuing to fall</w:t>
        </w:r>
      </w:ins>
      <w:ins w:id="311" w:author="Mark Green" w:date="2016-08-23T20:37:00Z">
        <w:r>
          <w:t xml:space="preserve">. We estimate that the </w:t>
        </w:r>
        <w:r w:rsidR="00AF3184">
          <w:t xml:space="preserve">total number of excess deaths </w:t>
        </w:r>
      </w:ins>
      <w:ins w:id="312" w:author="Mark Green" w:date="2016-08-23T20:41:00Z">
        <w:r w:rsidR="00AF3184">
          <w:t>that have occurred since 2010 is XXXX</w:t>
        </w:r>
      </w:ins>
      <w:ins w:id="313" w:author="Mark Green" w:date="2016-08-23T20:37:00Z">
        <w:r>
          <w:t>.</w:t>
        </w:r>
      </w:ins>
    </w:p>
    <w:p w14:paraId="787E75F4" w14:textId="1AF7F41E" w:rsidR="00AF3184" w:rsidRDefault="00AF3184" w:rsidP="00E323A4">
      <w:pPr>
        <w:rPr>
          <w:ins w:id="314" w:author="Mark Green" w:date="2016-08-23T20:37:00Z"/>
        </w:rPr>
      </w:pPr>
      <w:ins w:id="315" w:author="Mark Green" w:date="2016-08-23T20:45:00Z">
        <w:r>
          <w:t>Our findings appear</w:t>
        </w:r>
        <w:r w:rsidRPr="00AF3184">
          <w:t xml:space="preserve"> consistent with what might be expected from a period that has seen the longest decline in</w:t>
        </w:r>
        <w:r>
          <w:t xml:space="preserve"> long-term economic growth rate</w:t>
        </w:r>
        <w:r w:rsidRPr="00AF3184">
          <w:t>, and longest period of lack of investment in healthcare and associated social care services since World War 2</w:t>
        </w:r>
      </w:ins>
      <w:ins w:id="316" w:author="Mark Green" w:date="2016-08-23T20:46:00Z">
        <w:r>
          <w:t xml:space="preserve"> [refs]</w:t>
        </w:r>
      </w:ins>
      <w:ins w:id="317" w:author="Mark Green" w:date="2016-08-23T20:45:00Z">
        <w:r w:rsidRPr="00AF3184">
          <w:t xml:space="preserve">. This is both in terms of much increased and increasing levels of excess deaths amongst the elderly, but paradoxically also with somewhat reduced levels of deaths within working ages, in particular for </w:t>
        </w:r>
        <w:r>
          <w:t xml:space="preserve">males (detailed in the </w:t>
        </w:r>
        <w:commentRangeStart w:id="318"/>
        <w:r>
          <w:t>appendix</w:t>
        </w:r>
      </w:ins>
      <w:commentRangeEnd w:id="318"/>
      <w:ins w:id="319" w:author="Mark Green" w:date="2016-08-23T20:52:00Z">
        <w:r w:rsidR="005B12E3">
          <w:rPr>
            <w:rStyle w:val="CommentReference"/>
          </w:rPr>
          <w:commentReference w:id="318"/>
        </w:r>
      </w:ins>
      <w:ins w:id="320" w:author="Mark Green" w:date="2016-08-23T20:45:00Z">
        <w:r w:rsidRPr="00AF3184">
          <w:t xml:space="preserve">). It is known that mortality rates tend to fall for people of working age during recessions, in part because </w:t>
        </w:r>
        <w:r>
          <w:t>the costs of risky behaviours rise</w:t>
        </w:r>
      </w:ins>
      <w:ins w:id="321" w:author="Mark Green" w:date="2016-08-23T20:47:00Z">
        <w:r>
          <w:t xml:space="preserve"> [4</w:t>
        </w:r>
        <w:proofErr w:type="gramStart"/>
        <w:r>
          <w:t>,12,45</w:t>
        </w:r>
        <w:proofErr w:type="gramEnd"/>
        <w:r>
          <w:t>]</w:t>
        </w:r>
      </w:ins>
      <w:ins w:id="322" w:author="Mark Green" w:date="2016-08-23T20:45:00Z">
        <w:r w:rsidRPr="00AF3184">
          <w:t>.</w:t>
        </w:r>
      </w:ins>
      <w:ins w:id="323" w:author="Mark Green" w:date="2016-08-23T20:48:00Z">
        <w:r w:rsidR="005B12E3">
          <w:t xml:space="preserve"> Changes in these drivers of acute causes of mortality tend to react </w:t>
        </w:r>
      </w:ins>
      <w:ins w:id="324" w:author="Mark Green" w:date="2016-08-23T20:51:00Z">
        <w:r w:rsidR="005B12E3">
          <w:t>quickly</w:t>
        </w:r>
      </w:ins>
      <w:ins w:id="325" w:author="Mark Green" w:date="2016-08-23T20:48:00Z">
        <w:r w:rsidR="005B12E3">
          <w:t xml:space="preserve"> to </w:t>
        </w:r>
      </w:ins>
      <w:ins w:id="326" w:author="Mark Green" w:date="2016-08-23T20:49:00Z">
        <w:r w:rsidR="005B12E3">
          <w:t xml:space="preserve">‘environmental </w:t>
        </w:r>
        <w:commentRangeStart w:id="327"/>
        <w:proofErr w:type="gramStart"/>
        <w:r w:rsidR="005B12E3">
          <w:t>stimulus’</w:t>
        </w:r>
        <w:commentRangeEnd w:id="327"/>
        <w:proofErr w:type="gramEnd"/>
        <w:r w:rsidR="005B12E3">
          <w:rPr>
            <w:rStyle w:val="CommentReference"/>
          </w:rPr>
          <w:commentReference w:id="327"/>
        </w:r>
      </w:ins>
      <w:ins w:id="328" w:author="Mark Green" w:date="2016-08-23T20:50:00Z">
        <w:r w:rsidR="005B12E3">
          <w:t>. A</w:t>
        </w:r>
        <w:r w:rsidR="005B12E3" w:rsidRPr="005B12E3">
          <w:t>ll-cause mortality among the elderly is more likely to be influenced by changes to the funding and functioning of social care and healthcare</w:t>
        </w:r>
        <w:r w:rsidR="005B12E3">
          <w:t xml:space="preserve"> which may take longer to materialise</w:t>
        </w:r>
        <w:r w:rsidR="005B12E3" w:rsidRPr="005B12E3">
          <w:t xml:space="preserve">. </w:t>
        </w:r>
      </w:ins>
    </w:p>
    <w:p w14:paraId="4870ED28" w14:textId="6F2CDAE9" w:rsidR="00E323A4" w:rsidDel="005B12E3" w:rsidRDefault="00E323A4" w:rsidP="00E323A4">
      <w:pPr>
        <w:rPr>
          <w:del w:id="329" w:author="Mark Green" w:date="2016-08-23T20:51:00Z"/>
        </w:rPr>
      </w:pPr>
      <w:del w:id="330" w:author="Mark Green" w:date="2016-08-23T20:51:00Z">
        <w:r w:rsidDel="005B12E3">
          <w:delText>The patterns of excess deaths</w:delText>
        </w:r>
      </w:del>
      <w:ins w:id="331" w:author="Kate" w:date="2016-08-23T11:29:00Z">
        <w:del w:id="332" w:author="Mark Green" w:date="2016-08-23T20:51:00Z">
          <w:r w:rsidR="00993C33" w:rsidDel="005B12E3">
            <w:delText>mortality</w:delText>
          </w:r>
        </w:del>
      </w:ins>
      <w:del w:id="333" w:author="Mark Green" w:date="2016-08-23T20:51:00Z">
        <w:r w:rsidDel="005B12E3">
          <w:delText xml:space="preserve"> produced by </w:delText>
        </w:r>
      </w:del>
      <w:ins w:id="334" w:author="Kate" w:date="2016-08-23T11:28:00Z">
        <w:del w:id="335" w:author="Mark Green" w:date="2016-08-23T20:51:00Z">
          <w:r w:rsidR="00993C33" w:rsidDel="005B12E3">
            <w:delText>our</w:delText>
          </w:r>
        </w:del>
      </w:ins>
      <w:del w:id="336" w:author="Mark Green" w:date="2016-08-23T20:51:00Z">
        <w:r w:rsidDel="005B12E3">
          <w:delText>the modelling approach are consistent with what might be expected from a country that has been subject to both</w:delText>
        </w:r>
      </w:del>
      <w:ins w:id="337" w:author="Kate" w:date="2016-08-23T11:28:00Z">
        <w:del w:id="338" w:author="Mark Green" w:date="2016-08-23T20:51:00Z">
          <w:r w:rsidR="00993C33" w:rsidDel="005B12E3">
            <w:delText>period that has seen</w:delText>
          </w:r>
        </w:del>
      </w:ins>
      <w:del w:id="339" w:author="Mark Green" w:date="2016-08-23T20:51:00Z">
        <w:r w:rsidDel="005B12E3">
          <w:delText xml:space="preserve"> the longest decline in long-term economic growth rates, and longest period of lack of investment in healthcare and </w:delText>
        </w:r>
        <w:r w:rsidR="00B43A0B" w:rsidDel="005B12E3">
          <w:delText xml:space="preserve">associated </w:delText>
        </w:r>
        <w:r w:rsidDel="005B12E3">
          <w:delText>social care services since World War 2. This is both in terms of much increased and increasing levels of excess deaths amongst the elderly, but paradoxically also with somewhat reduced levels of deaths within working ages, in particular for males</w:delText>
        </w:r>
      </w:del>
      <w:ins w:id="340" w:author="Kate" w:date="2016-08-23T11:29:00Z">
        <w:del w:id="341" w:author="Mark Green" w:date="2016-08-23T20:51:00Z">
          <w:r w:rsidR="00993C33" w:rsidDel="005B12E3">
            <w:delText xml:space="preserve"> (detailed in the appendix)</w:delText>
          </w:r>
        </w:del>
      </w:ins>
      <w:del w:id="342" w:author="Mark Green" w:date="2016-08-23T20:51:00Z">
        <w:r w:rsidDel="005B12E3">
          <w:delText xml:space="preserve">. </w:delText>
        </w:r>
        <w:r w:rsidR="001D686D" w:rsidDel="005B12E3">
          <w:delText>It is known</w:delText>
        </w:r>
        <w:r w:rsidR="00B43A0B" w:rsidDel="005B12E3">
          <w:delText xml:space="preserve"> that mortality rates tend to fall for people of working age during recessions</w:delText>
        </w:r>
      </w:del>
      <w:ins w:id="343" w:author="Kate" w:date="2016-08-23T11:29:00Z">
        <w:del w:id="344" w:author="Mark Green" w:date="2016-08-23T20:51:00Z">
          <w:r w:rsidR="00993C33" w:rsidDel="005B12E3">
            <w:delText>, in part because</w:delText>
          </w:r>
        </w:del>
      </w:ins>
      <w:del w:id="345" w:author="Mark Green" w:date="2016-08-23T20:51:00Z">
        <w:r w:rsidR="00B43A0B" w:rsidDel="005B12E3">
          <w:delText xml:space="preserve"> as the cost</w:delText>
        </w:r>
      </w:del>
      <w:ins w:id="346" w:author="Kate" w:date="2016-08-23T11:30:00Z">
        <w:del w:id="347" w:author="Mark Green" w:date="2016-08-23T20:51:00Z">
          <w:r w:rsidR="00993C33" w:rsidDel="005B12E3">
            <w:delText>s</w:delText>
          </w:r>
        </w:del>
      </w:ins>
      <w:del w:id="348" w:author="Mark Green" w:date="2016-08-23T20:51:00Z">
        <w:r w:rsidR="00B43A0B" w:rsidDel="005B12E3">
          <w:delText xml:space="preserve"> of driving cars</w:delText>
        </w:r>
      </w:del>
      <w:ins w:id="349" w:author="Kate" w:date="2016-08-23T11:30:00Z">
        <w:del w:id="350" w:author="Mark Green" w:date="2016-08-23T20:51:00Z">
          <w:r w:rsidR="00993C33" w:rsidDel="005B12E3">
            <w:delText>risky behaviours</w:delText>
          </w:r>
        </w:del>
      </w:ins>
      <w:del w:id="351" w:author="Mark Green" w:date="2016-08-23T20:51:00Z">
        <w:r w:rsidR="00B43A0B" w:rsidDel="005B12E3">
          <w:delText xml:space="preserve"> rises and the</w:delText>
        </w:r>
      </w:del>
      <w:ins w:id="352" w:author="Kate" w:date="2016-08-23T11:30:00Z">
        <w:del w:id="353" w:author="Mark Green" w:date="2016-08-23T20:51:00Z">
          <w:r w:rsidR="00993C33" w:rsidDel="005B12E3">
            <w:delText xml:space="preserve">re </w:delText>
          </w:r>
        </w:del>
      </w:ins>
      <w:del w:id="354" w:author="Mark Green" w:date="2016-08-23T20:51:00Z">
        <w:r w:rsidR="00B43A0B" w:rsidDel="005B12E3">
          <w:delText>y are fewer industrial and construction accidents.</w:delText>
        </w:r>
        <w:r w:rsidR="001D686D" w:rsidDel="005B12E3">
          <w:delText xml:space="preserve"> </w:delText>
        </w:r>
      </w:del>
    </w:p>
    <w:p w14:paraId="5184AAD5" w14:textId="621AF50D" w:rsidR="008D2BF0" w:rsidDel="005B12E3" w:rsidRDefault="008D06C0" w:rsidP="00E323A4">
      <w:pPr>
        <w:rPr>
          <w:del w:id="355" w:author="Mark Green" w:date="2016-08-23T20:51:00Z"/>
        </w:rPr>
      </w:pPr>
      <w:del w:id="356" w:author="Mark Green" w:date="2016-08-23T20:51:00Z">
        <w:r w:rsidDel="005B12E3">
          <w:delText>The idea that both recessions and responses to recessions (‘austerity or stimulus’) can have differential effects</w:delText>
        </w:r>
        <w:r w:rsidR="002E27FD" w:rsidDel="005B12E3">
          <w:delText>, on different types of mortality</w:delText>
        </w:r>
        <w:r w:rsidDel="005B12E3">
          <w:delText>, over different time scales, and at different ages, is not new</w:delText>
        </w:r>
      </w:del>
      <w:ins w:id="357" w:author="Kate" w:date="2016-08-23T11:33:00Z">
        <w:del w:id="358" w:author="Mark Green" w:date="2016-08-23T20:51:00Z">
          <w:r w:rsidR="00A42E90" w:rsidDel="005B12E3">
            <w:delText xml:space="preserve">. </w:delText>
          </w:r>
        </w:del>
      </w:ins>
      <w:del w:id="359" w:author="Mark Green" w:date="2016-08-23T20:51:00Z">
        <w:r w:rsidDel="005B12E3">
          <w:delText xml:space="preserve">, and in fact a central claim made </w:delText>
        </w:r>
        <w:commentRangeStart w:id="360"/>
        <w:r w:rsidDel="005B12E3">
          <w:delText>in the Body Economic</w:delText>
        </w:r>
        <w:r w:rsidR="00D076AC" w:rsidDel="005B12E3">
          <w:delText xml:space="preserve"> and elsewhere</w:delText>
        </w:r>
        <w:r w:rsidDel="005B12E3">
          <w:delText xml:space="preserve">. </w:delText>
        </w:r>
        <w:r w:rsidR="00D076AC" w:rsidDel="005B12E3">
          <w:fldChar w:fldCharType="begin" w:fldLock="1"/>
        </w:r>
        <w:r w:rsidR="004D5091" w:rsidDel="005B12E3">
          <w:del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"mendeley" : { "formattedCitation" : "[2,4]", "plainTextFormattedCitation" : "[2,4]", "previouslyFormattedCitation" : "[2,4]" }, "properties" : { "noteIndex" : 0 }, "schema" : "https://github.com/citation-style-language/schema/raw/master/csl-citation.json" }</w:delInstrText>
        </w:r>
        <w:r w:rsidR="00D076AC" w:rsidDel="005B12E3">
          <w:fldChar w:fldCharType="separate"/>
        </w:r>
        <w:r w:rsidR="00D076AC" w:rsidRPr="00D076AC" w:rsidDel="005B12E3">
          <w:rPr>
            <w:noProof/>
          </w:rPr>
          <w:delText>[2,4]</w:delText>
        </w:r>
        <w:r w:rsidR="00D076AC" w:rsidDel="005B12E3">
          <w:fldChar w:fldCharType="end"/>
        </w:r>
        <w:commentRangeEnd w:id="360"/>
        <w:r w:rsidR="00A42E90" w:rsidDel="005B12E3">
          <w:rPr>
            <w:rStyle w:val="CommentReference"/>
          </w:rPr>
          <w:commentReference w:id="360"/>
        </w:r>
        <w:r w:rsidR="00D076AC" w:rsidDel="005B12E3">
          <w:delText xml:space="preserve"> </w:delText>
        </w:r>
        <w:r w:rsidR="002E27FD" w:rsidDel="005B12E3">
          <w:delText>A sudden fall in vehicle</w:delText>
        </w:r>
      </w:del>
      <w:ins w:id="361" w:author="Kate" w:date="2016-08-23T11:33:00Z">
        <w:del w:id="362" w:author="Mark Green" w:date="2016-08-23T20:51:00Z">
          <w:r w:rsidR="00A42E90" w:rsidDel="005B12E3">
            <w:delText>-</w:delText>
          </w:r>
        </w:del>
      </w:ins>
      <w:del w:id="363" w:author="Mark Green" w:date="2016-08-23T20:51:00Z">
        <w:r w:rsidR="002E27FD" w:rsidDel="005B12E3">
          <w:delText xml:space="preserve"> related deaths after 2008, disproportionately affecting young adults, and in particular White Non-Hispanic males, is clear from publically available mortality data</w:delText>
        </w:r>
      </w:del>
      <w:ins w:id="364" w:author="Kate" w:date="2016-08-23T11:33:00Z">
        <w:del w:id="365" w:author="Mark Green" w:date="2016-08-23T20:51:00Z">
          <w:r w:rsidR="00A42E90" w:rsidDel="005B12E3">
            <w:delText xml:space="preserve"> in the US</w:delText>
          </w:r>
        </w:del>
      </w:ins>
      <w:del w:id="366" w:author="Mark Green" w:date="2016-08-23T20:51:00Z">
        <w:r w:rsidR="002E27FD" w:rsidDel="005B12E3">
          <w:delText xml:space="preserve">, which also hint at the 2008 recession leading to falls in violent deaths amongst Black Non-Hispanic males. </w:delText>
        </w:r>
        <w:r w:rsidR="002E27FD" w:rsidDel="005B12E3">
          <w:fldChar w:fldCharType="begin" w:fldLock="1"/>
        </w:r>
        <w:r w:rsidR="008D2BF0" w:rsidDel="005B12E3">
          <w:del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delInstrText>
        </w:r>
        <w:r w:rsidR="002E27FD" w:rsidDel="005B12E3">
          <w:fldChar w:fldCharType="separate"/>
        </w:r>
        <w:r w:rsidR="002E27FD" w:rsidRPr="002E27FD" w:rsidDel="005B12E3">
          <w:rPr>
            <w:noProof/>
          </w:rPr>
          <w:delText>[12]</w:delText>
        </w:r>
        <w:r w:rsidR="002E27FD" w:rsidDel="005B12E3">
          <w:fldChar w:fldCharType="end"/>
        </w:r>
        <w:r w:rsidR="002E27FD" w:rsidDel="005B12E3">
          <w:delText xml:space="preserve"> Similarly, amongst the many findings reported by the Global Burden of Disease </w:delText>
        </w:r>
        <w:r w:rsidR="004D5091" w:rsidDel="005B12E3">
          <w:delText xml:space="preserve">(GBD) </w:delText>
        </w:r>
        <w:r w:rsidR="002E27FD" w:rsidDel="005B12E3">
          <w:delText xml:space="preserve">Study for England </w:delText>
        </w:r>
      </w:del>
      <w:ins w:id="367" w:author="Kate" w:date="2016-08-23T11:34:00Z">
        <w:del w:id="368" w:author="Mark Green" w:date="2016-08-23T20:51:00Z">
          <w:r w:rsidR="00A42E90" w:rsidDel="005B12E3">
            <w:delText>found</w:delText>
          </w:r>
        </w:del>
      </w:ins>
      <w:del w:id="369" w:author="Mark Green" w:date="2016-08-23T20:51:00Z">
        <w:r w:rsidR="002E27FD" w:rsidDel="005B12E3">
          <w:delText xml:space="preserve">was a </w:delText>
        </w:r>
        <w:r w:rsidR="008D2BF0" w:rsidDel="005B12E3">
          <w:delText>rapid fall in Road Injuries as a leading cause of death by years of life lost (YLL), from 10</w:delText>
        </w:r>
        <w:r w:rsidR="008D2BF0" w:rsidRPr="008D2BF0" w:rsidDel="005B12E3">
          <w:rPr>
            <w:vertAlign w:val="superscript"/>
          </w:rPr>
          <w:delText>th</w:delText>
        </w:r>
        <w:r w:rsidR="008D2BF0" w:rsidDel="005B12E3">
          <w:delText xml:space="preserve"> place in 2005 to 16</w:delText>
        </w:r>
        <w:r w:rsidR="008D2BF0" w:rsidRPr="008D2BF0" w:rsidDel="005B12E3">
          <w:rPr>
            <w:vertAlign w:val="superscript"/>
          </w:rPr>
          <w:delText>th</w:delText>
        </w:r>
        <w:r w:rsidR="008D2BF0" w:rsidDel="005B12E3">
          <w:delText xml:space="preserve"> place in 2013. </w:delText>
        </w:r>
        <w:r w:rsidR="008D2BF0" w:rsidDel="005B12E3">
          <w:fldChar w:fldCharType="begin" w:fldLock="1"/>
        </w:r>
        <w:r w:rsidR="004D5091" w:rsidDel="005B12E3">
          <w:del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"[45]", "plainTextFormattedCitation" : "[45]", "previouslyFormattedCitation" : "[45]" }, "properties" : { "noteIndex" : 0 }, "schema" : "https://github.com/citation-style-language/schema/raw/master/csl-citation.json" }</w:delInstrText>
        </w:r>
        <w:r w:rsidR="008D2BF0" w:rsidDel="005B12E3">
          <w:fldChar w:fldCharType="separate"/>
        </w:r>
        <w:r w:rsidR="004D5091" w:rsidRPr="004D5091" w:rsidDel="005B12E3">
          <w:rPr>
            <w:noProof/>
          </w:rPr>
          <w:delText>[45]</w:delText>
        </w:r>
        <w:r w:rsidR="008D2BF0" w:rsidDel="005B12E3">
          <w:fldChar w:fldCharType="end"/>
        </w:r>
      </w:del>
      <w:ins w:id="370" w:author="Kate" w:date="2016-08-23T11:34:00Z">
        <w:del w:id="371" w:author="Mark Green" w:date="2016-08-23T20:51:00Z">
          <w:r w:rsidR="00A42E90" w:rsidDel="005B12E3">
            <w:delText xml:space="preserve"> </w:delText>
          </w:r>
        </w:del>
      </w:ins>
      <w:del w:id="372" w:author="Mark Green" w:date="2016-08-23T20:51:00Z">
        <w:r w:rsidR="008D2BF0" w:rsidDel="005B12E3">
          <w:delText>, with Self-harm remaining at 9</w:delText>
        </w:r>
        <w:r w:rsidR="008D2BF0" w:rsidRPr="008D2BF0" w:rsidDel="005B12E3">
          <w:rPr>
            <w:vertAlign w:val="superscript"/>
          </w:rPr>
          <w:delText>th</w:delText>
        </w:r>
        <w:r w:rsidR="008D2BF0" w:rsidDel="005B12E3">
          <w:delText xml:space="preserve"> place in the rankings in both years. </w:delText>
        </w:r>
      </w:del>
      <w:ins w:id="373" w:author="Kate" w:date="2016-08-23T11:36:00Z">
        <w:del w:id="374" w:author="Mark Green" w:date="2016-08-23T20:51:00Z">
          <w:r w:rsidR="00A42E90" w:rsidDel="005B12E3">
            <w:delText xml:space="preserve">Changes in death rates at </w:delText>
          </w:r>
        </w:del>
      </w:ins>
    </w:p>
    <w:p w14:paraId="25138A9E" w14:textId="5A9981B3" w:rsidR="004D5091" w:rsidDel="005B12E3" w:rsidRDefault="009866A2" w:rsidP="004D5091">
      <w:pPr>
        <w:rPr>
          <w:del w:id="375" w:author="Mark Green" w:date="2016-08-23T20:51:00Z"/>
          <w:b/>
        </w:rPr>
      </w:pPr>
      <w:del w:id="376" w:author="Mark Green" w:date="2016-08-23T20:51:00Z">
        <w:r w:rsidDel="005B12E3">
          <w:rPr>
            <w:b/>
          </w:rPr>
          <w:delText>Period-responsiveness: deaths from specific causes amongst working age; all-cause mortality amongst the elderly</w:delText>
        </w:r>
      </w:del>
    </w:p>
    <w:p w14:paraId="49E68AEE" w14:textId="0CA9877A" w:rsidR="009866A2" w:rsidDel="005B12E3" w:rsidRDefault="004D5091" w:rsidP="009866A2">
      <w:pPr>
        <w:rPr>
          <w:del w:id="377" w:author="Mark Green" w:date="2016-08-23T20:51:00Z"/>
        </w:rPr>
      </w:pPr>
      <w:del w:id="378" w:author="Mark Green" w:date="2016-08-23T20:51:00Z">
        <w:r w:rsidDel="005B12E3">
          <w:delText>As evidence from the GBD and elsewhere indicates, within working age</w:delText>
        </w:r>
      </w:del>
      <w:ins w:id="379" w:author="Kate" w:date="2016-08-23T11:36:00Z">
        <w:del w:id="380" w:author="Mark Green" w:date="2016-08-23T20:51:00Z">
          <w:r w:rsidR="00A42E90" w:rsidDel="005B12E3">
            <w:delText>s</w:delText>
          </w:r>
        </w:del>
      </w:ins>
      <w:del w:id="381" w:author="Mark Green" w:date="2016-08-23T20:51:00Z">
        <w:r w:rsidDel="005B12E3">
          <w:delText xml:space="preserve"> changes in death rates due to specific external causes, such </w:delText>
        </w:r>
      </w:del>
      <w:ins w:id="382" w:author="Kate" w:date="2016-08-23T11:37:00Z">
        <w:del w:id="383" w:author="Mark Green" w:date="2016-08-23T20:51:00Z">
          <w:r w:rsidR="00A42E90" w:rsidDel="005B12E3">
            <w:delText xml:space="preserve">falls in </w:delText>
          </w:r>
        </w:del>
      </w:ins>
      <w:del w:id="384" w:author="Mark Green" w:date="2016-08-23T20:51:00Z">
        <w:r w:rsidDel="005B12E3">
          <w:delText>vehicle related deaths</w:delText>
        </w:r>
      </w:del>
      <w:ins w:id="385" w:author="Kate" w:date="2016-08-23T11:37:00Z">
        <w:del w:id="386" w:author="Mark Green" w:date="2016-08-23T20:51:00Z">
          <w:r w:rsidR="00A42E90" w:rsidDel="005B12E3">
            <w:delText xml:space="preserve"> and increases in</w:delText>
          </w:r>
        </w:del>
      </w:ins>
      <w:del w:id="387" w:author="Mark Green" w:date="2016-08-23T20:51:00Z">
        <w:r w:rsidDel="005B12E3">
          <w:delText>, and ‘despair related’ deaths such as drug overdoses and suicides (broadly ‘Self harm’) tend to rise</w:delText>
        </w:r>
      </w:del>
      <w:ins w:id="388" w:author="Kate" w:date="2016-08-23T11:37:00Z">
        <w:del w:id="389" w:author="Mark Green" w:date="2016-08-23T20:51:00Z">
          <w:r w:rsidR="00A42E90" w:rsidDel="005B12E3">
            <w:delText>to occur</w:delText>
          </w:r>
        </w:del>
      </w:ins>
      <w:del w:id="390" w:author="Mark Green" w:date="2016-08-23T20:51:00Z">
        <w:r w:rsidDel="005B12E3">
          <w:delText xml:space="preserve"> fairly quickly in response to </w:delText>
        </w:r>
        <w:r w:rsidR="009866A2" w:rsidDel="005B12E3">
          <w:delText xml:space="preserve">changing ‘environmental stimulus’. This period responsiveness appears more acute in the USA than in many other rich nations, likely because healthcare and systems of social security are less effective than in most comparable nations. However, </w:delText>
        </w:r>
      </w:del>
      <w:ins w:id="391" w:author="Kate" w:date="2016-08-23T11:37:00Z">
        <w:del w:id="392" w:author="Mark Green" w:date="2016-08-23T20:51:00Z">
          <w:r w:rsidR="00A42E90" w:rsidDel="005B12E3">
            <w:delText xml:space="preserve">all-cause mortality among the elderly is more likely to be influenced by </w:delText>
          </w:r>
        </w:del>
      </w:ins>
      <w:del w:id="393" w:author="Mark Green" w:date="2016-08-23T20:51:00Z">
        <w:r w:rsidR="009866A2" w:rsidDel="005B12E3">
          <w:delText xml:space="preserve">changes to the funding and functioning of social care and healthcare are likely to influence all-cause mortality amongst the elderly. After people get beyond working age, and in particular once they become increasingly dependent on healthcare and social care services to continue living well, with a reasonable quality of life, then the level of investment in these services can be expected to have an effect on their mortality risks. This is exactly what the excess death estimates, and their concentration at older ages, indicate. </w:delText>
        </w:r>
      </w:del>
    </w:p>
    <w:p w14:paraId="170D2802" w14:textId="7E78B46B" w:rsidR="009866A2" w:rsidDel="001139AD" w:rsidRDefault="009866A2" w:rsidP="009866A2">
      <w:pPr>
        <w:rPr>
          <w:del w:id="394" w:author="Mark Green" w:date="2016-08-23T21:07:00Z"/>
          <w:b/>
        </w:rPr>
      </w:pPr>
      <w:del w:id="395" w:author="Mark Green" w:date="2016-08-23T21:07:00Z">
        <w:r w:rsidDel="001139AD">
          <w:rPr>
            <w:b/>
          </w:rPr>
          <w:delText xml:space="preserve">Lagged effects, lifecourse disadvantage, and cohort-responses to </w:delText>
        </w:r>
        <w:r w:rsidR="00A432E5" w:rsidDel="001139AD">
          <w:rPr>
            <w:b/>
          </w:rPr>
          <w:delText>changing socioeconomic environments</w:delText>
        </w:r>
      </w:del>
    </w:p>
    <w:p w14:paraId="365884EE" w14:textId="50A6BEDD" w:rsidR="00A432E5" w:rsidRPr="00A432E5" w:rsidDel="005B12E3" w:rsidRDefault="005856B2" w:rsidP="009866A2">
      <w:pPr>
        <w:rPr>
          <w:del w:id="396" w:author="Mark Green" w:date="2016-08-23T20:54:00Z"/>
        </w:rPr>
      </w:pPr>
      <w:ins w:id="397" w:author="Kate" w:date="2016-08-23T11:40:00Z">
        <w:r>
          <w:t xml:space="preserve">Increasing </w:t>
        </w:r>
      </w:ins>
      <w:del w:id="398" w:author="Kate" w:date="2016-08-23T11:40:00Z">
        <w:r w:rsidR="00A432E5" w:rsidDel="005856B2">
          <w:delText>D</w:delText>
        </w:r>
      </w:del>
      <w:ins w:id="399" w:author="Kate" w:date="2016-08-23T11:40:00Z">
        <w:r>
          <w:t>d</w:t>
        </w:r>
      </w:ins>
      <w:r w:rsidR="00A432E5">
        <w:t xml:space="preserve">eath rates </w:t>
      </w:r>
      <w:ins w:id="400" w:author="Kate" w:date="2016-08-23T11:40:00Z">
        <w:r>
          <w:t>must be ‘canaries</w:t>
        </w:r>
        <w:del w:id="401" w:author="Mark Green" w:date="2016-08-23T20:52:00Z">
          <w:r w:rsidDel="005B12E3">
            <w:delText>’</w:delText>
          </w:r>
        </w:del>
        <w:r>
          <w:t xml:space="preserve"> in a coal-mine</w:t>
        </w:r>
      </w:ins>
      <w:ins w:id="402" w:author="Mark Green" w:date="2016-08-23T20:52:00Z">
        <w:r w:rsidR="005B12E3">
          <w:t>’</w:t>
        </w:r>
      </w:ins>
      <w:ins w:id="403" w:author="Kate" w:date="2016-08-23T11:40:00Z">
        <w:r>
          <w:t xml:space="preserve">, indicating an underlying decline in </w:t>
        </w:r>
      </w:ins>
      <w:ins w:id="404" w:author="Mark Green" w:date="2016-08-23T20:52:00Z">
        <w:r w:rsidR="005B12E3">
          <w:t xml:space="preserve">population </w:t>
        </w:r>
      </w:ins>
      <w:ins w:id="405" w:author="Kate" w:date="2016-08-23T11:40:00Z">
        <w:r>
          <w:t>health,</w:t>
        </w:r>
      </w:ins>
      <w:ins w:id="406" w:author="Kate" w:date="2016-08-23T11:41:00Z">
        <w:r>
          <w:t xml:space="preserve"> wellbeing and quality of life. </w:t>
        </w:r>
      </w:ins>
      <w:ins w:id="407" w:author="Kate" w:date="2016-08-23T11:40:00Z">
        <w:r>
          <w:t xml:space="preserve"> </w:t>
        </w:r>
      </w:ins>
      <w:del w:id="408" w:author="Kate" w:date="2016-08-23T11:40:00Z">
        <w:r w:rsidR="00A432E5" w:rsidDel="005856B2">
          <w:delText>from specific external causes amongst the working age, and changes in all cause mortality amongst</w:delText>
        </w:r>
      </w:del>
      <w:del w:id="409" w:author="Kate" w:date="2016-08-23T11:42:00Z">
        <w:r w:rsidR="00A432E5" w:rsidDel="005856B2">
          <w:delText xml:space="preserve"> the elderly, both respond relatively quickly to changes in economic conditions and investment in public services. They are both epidemiologic ‘canaries’ </w:delText>
        </w:r>
        <w:r w:rsidR="00F33EBB" w:rsidDel="005856B2">
          <w:delText xml:space="preserve">suggesting conditions have changed for the worse. But the death of a canary is usually not the first indicator that it is experiencing distress, and </w:delText>
        </w:r>
        <w:r w:rsidR="00445B0B" w:rsidDel="005856B2">
          <w:delText xml:space="preserve">other </w:delText>
        </w:r>
        <w:r w:rsidR="00F33EBB" w:rsidDel="005856B2">
          <w:delText>people, unlike canaries, can tell us of this distress directly</w:delText>
        </w:r>
        <w:r w:rsidR="00445B0B" w:rsidDel="005856B2">
          <w:delText>, if we choose to listen</w:delText>
        </w:r>
        <w:r w:rsidR="00F33EBB" w:rsidDel="005856B2">
          <w:delText xml:space="preserve">. </w:delText>
        </w:r>
      </w:del>
      <w:ins w:id="410" w:author="Mark Green" w:date="2016-08-23T21:01:00Z">
        <w:r w:rsidR="001139AD">
          <w:t>For example, since</w:t>
        </w:r>
      </w:ins>
      <w:ins w:id="411" w:author="Mark Green" w:date="2016-08-23T20:53:00Z">
        <w:r w:rsidR="005B12E3">
          <w:t xml:space="preserve"> t</w:t>
        </w:r>
      </w:ins>
      <w:del w:id="412" w:author="Mark Green" w:date="2016-08-23T20:53:00Z">
        <w:r w:rsidR="00445B0B" w:rsidDel="005B12E3">
          <w:delText>T</w:delText>
        </w:r>
      </w:del>
      <w:r w:rsidR="00445B0B">
        <w:t xml:space="preserve">he Coalition government introduced annual measurements of subjective wellbeing in 2010, </w:t>
      </w:r>
      <w:ins w:id="413" w:author="Mark Green" w:date="2016-08-23T20:53:00Z">
        <w:r w:rsidR="005B12E3">
          <w:t xml:space="preserve">there has been declining wellbeing for most age groups </w:t>
        </w:r>
      </w:ins>
      <w:del w:id="414" w:author="Mark Green" w:date="2016-08-23T20:53:00Z">
        <w:r w:rsidR="00445B0B" w:rsidDel="005B12E3">
          <w:delText xml:space="preserve">and </w:delText>
        </w:r>
      </w:del>
      <w:r w:rsidR="00445B0B">
        <w:t>in each successive year</w:t>
      </w:r>
      <w:del w:id="415" w:author="Mark Green" w:date="2016-08-23T20:53:00Z">
        <w:r w:rsidR="00445B0B" w:rsidDel="005B12E3">
          <w:delText xml:space="preserve"> scores have fallen within most age groups</w:delText>
        </w:r>
      </w:del>
      <w:r w:rsidR="00445B0B">
        <w:t xml:space="preserve">. </w:t>
      </w:r>
      <w:r w:rsidR="00445B0B">
        <w:fldChar w:fldCharType="begin" w:fldLock="1"/>
      </w:r>
      <w:r w:rsidR="006C3C37">
        <w:instrText>ADDIN CSL_CITATION { "citationItems" : [ { "id" : "ITEM-1", "itemData" : { "DOI" : "10.1136/bmj.i3697", "ISSN" : "1756-1833", "author" : [ { "dropping-particle" : "", "family" : "Dorling", "given" : "Danny", "non-dropping-particle" : "", "parse-names" : false, "suffix" : "" } ], "container-title" : "BMJ", "id" : "ITEM-1", "issued" : { "date-parts" : [ [ "2016", "7", "6" ] ] }, "page" : "i3697", "title" : "Brexit: the decision of a divided country", "type" : "article-journal" }, "uris" : [ "http://www.mendeley.com/documents/?uuid=6b24d094-2ba6-4b81-a32e-6fde0480d608" ] }, { "id" : "ITEM-2", "itemData" : { "URL" : "https://www.ons.gov.uk/peoplepopulationandcommunity/wellbeing/datasets/measuringnationalwellbeingdomainsandmeasures", "author" : [ { "dropping-particle" : "", "family" : "ONS", "given" : "", "non-dropping-particle" : "", "parse-names" : false, "suffix" : "" } ], "id" : "ITEM-2", "issued" : { "date-parts" : [ [ "0" ] ] }, "title" : "Measuring National Well-being: Domains and Measures", "type" : "webpage" }, "uris" : [ "http://www.mendeley.com/documents/?uuid=524608e3-df9a-4543-acf1-bb26369c8a28" ] }, { "id" : "ITEM-3", "itemData" : { "URL" : "http://www.ons.gov.uk/peoplepopulationandcommunity/wellbeing/articles/measuringnationalwellbeing/2016", "author" : [ { "dropping-particle" : "", "family" : "ONS", "given" : "", "non-dropping-particle" : "", "parse-names" : false, "suffix" : "" } ], "id" : "ITEM-3", "issued" : { "date-parts" : [ [ "0" ] ] }, "title" : "Measuring National well-being: Life in the UK: 2016", "type" : "webpage" }, "uris" : [ "http://www.mendeley.com/documents/?uuid=d4727a40-697a-4ee2-8f97-60cfd26321ae" ] } ], "mendeley" : { "formattedCitation" : "[46\u201348]", "plainTextFormattedCitation" : "[46\u201348]", "previouslyFormattedCitation" : "[46\u201348]" }, "properties" : { "noteIndex" : 0 }, "schema" : "https://github.com/citation-style-language/schema/raw/master/csl-citation.json" }</w:instrText>
      </w:r>
      <w:r w:rsidR="00445B0B">
        <w:fldChar w:fldCharType="separate"/>
      </w:r>
      <w:r w:rsidR="00445B0B" w:rsidRPr="00445B0B">
        <w:rPr>
          <w:noProof/>
        </w:rPr>
        <w:t>[46–48]</w:t>
      </w:r>
      <w:r w:rsidR="00445B0B">
        <w:fldChar w:fldCharType="end"/>
      </w:r>
      <w:ins w:id="416" w:author="Mark Green" w:date="2016-08-23T20:57:00Z">
        <w:r w:rsidR="005B12E3">
          <w:t xml:space="preserve"> </w:t>
        </w:r>
      </w:ins>
      <w:ins w:id="417" w:author="Mark Green" w:date="2016-08-23T20:58:00Z">
        <w:r w:rsidR="005B12E3">
          <w:t>T</w:t>
        </w:r>
      </w:ins>
      <w:ins w:id="418" w:author="Mark Green" w:date="2016-08-23T20:54:00Z">
        <w:r w:rsidR="005B12E3">
          <w:t>he</w:t>
        </w:r>
      </w:ins>
      <w:del w:id="419" w:author="Mark Green" w:date="2016-08-23T20:54:00Z">
        <w:r w:rsidR="00F33EBB" w:rsidDel="005B12E3">
          <w:delText xml:space="preserve"> </w:delText>
        </w:r>
      </w:del>
      <w:ins w:id="420" w:author="Kate" w:date="2016-08-23T11:42:00Z">
        <w:del w:id="421" w:author="Mark Green" w:date="2016-08-23T20:54:00Z">
          <w:r w:rsidDel="005B12E3">
            <w:delText xml:space="preserve"> </w:delText>
          </w:r>
        </w:del>
      </w:ins>
    </w:p>
    <w:p w14:paraId="24A5A12A" w14:textId="7E937CC8" w:rsidR="001139AD" w:rsidRDefault="006C3C37" w:rsidP="00E323A4">
      <w:pPr>
        <w:rPr>
          <w:ins w:id="422" w:author="Mark Green" w:date="2016-08-23T21:02:00Z"/>
        </w:rPr>
      </w:pPr>
      <w:del w:id="423" w:author="Mark Green" w:date="2016-08-23T20:54:00Z">
        <w:r w:rsidDel="005B12E3">
          <w:delText>It appears that the</w:delText>
        </w:r>
      </w:del>
      <w:r>
        <w:t xml:space="preserve"> combined effects of the GFC followed by the Coalition’s Austerity experiment </w:t>
      </w:r>
      <w:ins w:id="424" w:author="Mark Green" w:date="2016-08-23T20:58:00Z">
        <w:r w:rsidR="005B12E3">
          <w:t>appear to be resulting in</w:t>
        </w:r>
      </w:ins>
      <w:ins w:id="425" w:author="Mark Green" w:date="2016-08-23T20:55:00Z">
        <w:r w:rsidR="005B12E3">
          <w:t xml:space="preserve"> wider impacts on the population that may contribute to </w:t>
        </w:r>
      </w:ins>
      <w:ins w:id="426" w:author="Mark Green" w:date="2016-08-23T20:57:00Z">
        <w:r w:rsidR="005B12E3">
          <w:t>deteriorating</w:t>
        </w:r>
      </w:ins>
      <w:ins w:id="427" w:author="Mark Green" w:date="2016-08-23T20:56:00Z">
        <w:r w:rsidR="005B12E3">
          <w:t xml:space="preserve"> health and wellbeing</w:t>
        </w:r>
      </w:ins>
      <w:ins w:id="428" w:author="Mark Green" w:date="2016-08-23T20:57:00Z">
        <w:r w:rsidR="005B12E3">
          <w:t xml:space="preserve"> at both the short- and long-term</w:t>
        </w:r>
      </w:ins>
      <w:ins w:id="429" w:author="Mark Green" w:date="2016-08-23T20:58:00Z">
        <w:r w:rsidR="001139AD">
          <w:t xml:space="preserve"> including </w:t>
        </w:r>
      </w:ins>
      <w:ins w:id="430" w:author="Mark Green" w:date="2016-08-23T21:02:00Z">
        <w:r w:rsidR="001139AD">
          <w:t>not just the rising elderly mortality reported here, but also increasing</w:t>
        </w:r>
      </w:ins>
      <w:ins w:id="431" w:author="Mark Green" w:date="2016-08-23T20:58:00Z">
        <w:r w:rsidR="001139AD">
          <w:t xml:space="preserve"> suicides </w:t>
        </w:r>
      </w:ins>
      <w:ins w:id="432" w:author="Mark Green" w:date="2016-08-23T21:02:00Z">
        <w:r w:rsidR="001139AD">
          <w:t xml:space="preserve">rates </w:t>
        </w:r>
      </w:ins>
      <w:ins w:id="433" w:author="Mark Green" w:date="2016-08-23T20:58:00Z">
        <w:r w:rsidR="001139AD">
          <w:t>[</w:t>
        </w:r>
        <w:commentRangeStart w:id="434"/>
        <w:r w:rsidR="001139AD">
          <w:t>ref</w:t>
        </w:r>
      </w:ins>
      <w:commentRangeEnd w:id="434"/>
      <w:ins w:id="435" w:author="Mark Green" w:date="2016-08-23T21:03:00Z">
        <w:r w:rsidR="001139AD">
          <w:rPr>
            <w:rStyle w:val="CommentReference"/>
          </w:rPr>
          <w:commentReference w:id="434"/>
        </w:r>
      </w:ins>
      <w:ins w:id="436" w:author="Mark Green" w:date="2016-08-23T20:58:00Z">
        <w:r w:rsidR="001139AD">
          <w:t>]</w:t>
        </w:r>
      </w:ins>
      <w:ins w:id="437" w:author="Mark Green" w:date="2016-08-23T20:59:00Z">
        <w:r w:rsidR="001139AD">
          <w:t xml:space="preserve"> and</w:t>
        </w:r>
      </w:ins>
      <w:ins w:id="438" w:author="Mark Green" w:date="2016-08-23T20:58:00Z">
        <w:r w:rsidR="001139AD">
          <w:t xml:space="preserve"> </w:t>
        </w:r>
      </w:ins>
      <w:ins w:id="439" w:author="Mark Green" w:date="2016-08-23T21:03:00Z">
        <w:r w:rsidR="001139AD">
          <w:t>decreasing mental health</w:t>
        </w:r>
      </w:ins>
      <w:ins w:id="440" w:author="Mark Green" w:date="2016-08-23T20:59:00Z">
        <w:r w:rsidR="001139AD">
          <w:t xml:space="preserve"> [</w:t>
        </w:r>
        <w:commentRangeStart w:id="441"/>
        <w:r w:rsidR="001139AD">
          <w:t>ref</w:t>
        </w:r>
      </w:ins>
      <w:commentRangeEnd w:id="441"/>
      <w:ins w:id="442" w:author="Mark Green" w:date="2016-08-23T21:03:00Z">
        <w:r w:rsidR="001139AD">
          <w:rPr>
            <w:rStyle w:val="CommentReference"/>
          </w:rPr>
          <w:commentReference w:id="441"/>
        </w:r>
      </w:ins>
      <w:ins w:id="443" w:author="Mark Green" w:date="2016-08-23T20:59:00Z">
        <w:r w:rsidR="001139AD">
          <w:t>]</w:t>
        </w:r>
      </w:ins>
      <w:ins w:id="444" w:author="Mark Green" w:date="2016-08-23T20:57:00Z">
        <w:r w:rsidR="005B12E3">
          <w:t>.</w:t>
        </w:r>
      </w:ins>
      <w:del w:id="445" w:author="Mark Green" w:date="2016-08-23T20:57:00Z">
        <w:r w:rsidDel="005B12E3">
          <w:delText>include: lower subjective wellbeing at most ages, somewhat fewer vehicle related deaths and somewhat more suicides within working age, and a substantial number of excess deaths amongst the elderly.</w:delText>
        </w:r>
      </w:del>
      <w:r>
        <w:t xml:space="preserve"> </w:t>
      </w:r>
      <w:del w:id="446" w:author="Kate" w:date="2016-08-23T11:42:00Z">
        <w:r w:rsidDel="005856B2">
          <w:delText xml:space="preserve">The finding of, if anything, fewer net deaths within working age fits with the mixed picture emerging from literature exploring the associations between economic decline and different dimensions of mortality and morbidity. </w:delText>
        </w:r>
        <w:r w:rsidDel="005856B2">
          <w:fldChar w:fldCharType="begin" w:fldLock="1"/>
        </w:r>
        <w:r w:rsidR="00656B3F" w:rsidDel="005856B2">
          <w:delInstrText>ADDIN CSL_CITATION { "citationItems" : [ { "id" : "ITEM-1", "itemData" : { "DOI" : "10.1146/annurev-publhealth-031210-101146", "ISSN" : "0163-7525", "author" : [ { "dropping-particle" : "", "family" : "Catalano", "given" : "Ralph", "non-dropping-particle" : "", "parse-names" : false, "suffix" : "" }, { "dropping-particle" : "", "family" : "Goldman-Mellor", "given" : "Sidra", "non-dropping-particle" : "", "parse-names" : false, "suffix" : "" }, { "dropping-particle" : "", "family" : "Saxton", "given" : "Katherine", "non-dropping-particle" : "", "parse-names" : false, "suffix" : "" }, { "dropping-particle" : "", "family" : "Margerison-Zilko", "given" : "Claire", "non-dropping-particle" : "", "parse-names" : false, "suffix" : "" }, { "dropping-particle" : "", "family" : "Subbaraman", "given" : "Meenakshi", "non-dropping-particle" : "", "parse-names" : false, "suffix" : "" }, { "dropping-particle" : "", "family" : "LeWinn", "given" : "Kaja", "non-dropping-particle" : "", "parse-names" : false, "suffix" : "" }, { "dropping-particle" : "", "family" : "Anderson", "given" : "Elizabeth", "non-dropping-particle" : "", "parse-names" : false, "suffix" : "" } ], "container-title" : "Annual Review of Public Health", "id" : "ITEM-1", "issue" : "1", "issued" : { "date-parts" : [ [ "2011", "4", "21" ] ] }, "page" : "431-450", "title" : "The Health Effects of Economic Decline", "type" : "article-journal", "volume" : "32" }, "uris" : [ "http://www.mendeley.com/documents/?uuid=b5cff84f-2eef-4d10-be13-bef8da80cfc8" ] } ], "mendeley" : { "formattedCitation" : "[49]", "plainTextFormattedCitation" : "[49]", "previouslyFormattedCitation" : "[49]" }, "properties" : { "noteIndex" : 0 }, "schema" : "https://github.com/citation-style-language/schema/raw/master/csl-citation.json" }</w:delInstrText>
        </w:r>
        <w:r w:rsidDel="005856B2">
          <w:fldChar w:fldCharType="separate"/>
        </w:r>
        <w:r w:rsidRPr="006C3C37" w:rsidDel="005856B2">
          <w:rPr>
            <w:noProof/>
          </w:rPr>
          <w:delText>[49]</w:delText>
        </w:r>
        <w:r w:rsidDel="005856B2">
          <w:fldChar w:fldCharType="end"/>
        </w:r>
        <w:r w:rsidDel="005856B2">
          <w:delText xml:space="preserve"> </w:delText>
        </w:r>
      </w:del>
    </w:p>
    <w:p w14:paraId="0657C0E1" w14:textId="012495AA" w:rsidR="00893259" w:rsidRDefault="006C3C37" w:rsidP="00E323A4">
      <w:r>
        <w:t xml:space="preserve">Though </w:t>
      </w:r>
      <w:del w:id="447" w:author="Kate" w:date="2016-08-23T11:43:00Z">
        <w:r w:rsidDel="005856B2">
          <w:delText xml:space="preserve">it is often </w:delText>
        </w:r>
      </w:del>
      <w:r>
        <w:t xml:space="preserve">the working age working poor </w:t>
      </w:r>
      <w:r w:rsidR="00656B3F">
        <w:t xml:space="preserve">(and their children) </w:t>
      </w:r>
      <w:del w:id="448" w:author="Kate" w:date="2016-08-23T11:43:00Z">
        <w:r w:rsidDel="005856B2">
          <w:delText xml:space="preserve">who </w:delText>
        </w:r>
      </w:del>
      <w:r>
        <w:t>experienced some of the most overtly adverse changes to social security provision in the UK, leading for instance to an explosion s</w:t>
      </w:r>
      <w:r w:rsidR="00656B3F">
        <w:t xml:space="preserve">ince 2010 in food bank use, </w:t>
      </w:r>
      <w:commentRangeStart w:id="449"/>
      <w:r w:rsidR="00656B3F">
        <w:fldChar w:fldCharType="begin" w:fldLock="1"/>
      </w:r>
      <w:r w:rsidR="00893259">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"id" : "ITEM-2", "itemData" : { "DOI" : "10.1016/S0140-6736(15)60983-7", "ISBN" : "0140-6736", "ISSN" : "01406736", "PMID" : "26009221", "abstract" : "People queueing for food aid is an image reminiscent of the Great Depression in the 1930s, but one that has come to characterise many European nations in the grip of austerity today. In 2013\u201314, the UK's Trussell Trust, a national network of food banks, provided emergency food aid to more than 900 000 adults and children, a 163% increase from the previous year.1 Greek, Spanish, and French charities have also reported marked rises in the number of people seeking emergency food support.2 Alongside clinical evidence of rising nutritional deficiencies,2 and 3 these reports suggest that a problem is emerging, but to what extent is food insecurity rising across Europe? We have searched the EuroStat database for the prevalence of households that are unable to afford meat (or a vegetarian equivalent) every second day\u2014an amount generally recommended in European dietary guidelines. This is a common measure of household food insecurity, which is defined as uncertain and insufficient food availability and access arising from resource constraints", "author" : [ { "dropping-particle" : "", "family" : "Loopstra", "given" : "Rachel", "non-dropping-particle" : "", "parse-names" : false, "suffix" : "" }, { "dropping-particle" : "", "family" : "Reeves", "given" : "Aaron", "non-dropping-particle" : "", "parse-names" : false, "suffix" : "" }, { "dropping-particle" : "", "family" : "Stuckler", "given" : "David", "non-dropping-particle" : "", "parse-names" : false, "suffix" : "" } ], "container-title" : "The Lancet", "id" : "ITEM-2", "issue" : "9982", "issued" : { "date-parts" : [ [ "2015" ] ] }, "page" : "2041", "title" : "Rising food insecurity in Europe", "type" : "article-journal", "volume" : "385" }, "uris" : [ "http://www.mendeley.com/documents/?uuid=df2265a0-134d-4f34-9449-a34b36fbe30f" ] }, { "id" : "ITEM-3",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 "non-dropping-particle" : "", "parse-names" : false, "suffix" : "" }, { "dropping-particle" : "", "family" : "Reeves", "given" : "A.", "non-dropping-particle" : "", "parse-names" : false, "suffix" : "" }, { "dropping-particle" : "", "family" : "Taylor-Robinson", "given" : "D.", "non-dropping-particle" : "", "parse-names" : false, "suffix" : "" }, { "dropping-particle" : "", "family" : "Barr", "given" : "B.", "non-dropping-particle" : "", "parse-names" : false, "suffix" : "" }, { "dropping-particle" : "", "family" : "McKee", "given" : "M.", "non-dropping-particle" : "", "parse-names" : false, "suffix" : "" }, { "dropping-particle" : "", "family" : "Stuckler", "given" : "D.", "non-dropping-particle" : "", "parse-names" : false, "suffix" : "" } ], "container-title" : "Bmj", "id" : "ITEM-3", "issue" : "apr08 9", "issued" : { "date-parts" : [ [ "2015" ] ] }, "page" : "h1775-h1775", "title" : "Austerity, sanctions, and the rise of food banks in the UK", "type" : "article-journal", "volume" : "350" }, "uris" : [ "http://www.mendeley.com/documents/?uuid=82d2639b-657c-471c-844a-adf0ff7cf37a" ] } ], "mendeley" : { "formattedCitation" : "[50\u201352]", "plainTextFormattedCitation" : "[50\u201352]", "previouslyFormattedCitation" : "[50\u201352]" }, "properties" : { "noteIndex" : 0 }, "schema" : "https://github.com/citation-style-language/schema/raw/master/csl-citation.json" }</w:instrText>
      </w:r>
      <w:r w:rsidR="00656B3F">
        <w:fldChar w:fldCharType="separate"/>
      </w:r>
      <w:r w:rsidR="00656B3F" w:rsidRPr="00656B3F">
        <w:rPr>
          <w:noProof/>
        </w:rPr>
        <w:t>[50–52]</w:t>
      </w:r>
      <w:r w:rsidR="00656B3F">
        <w:fldChar w:fldCharType="end"/>
      </w:r>
      <w:commentRangeEnd w:id="449"/>
      <w:r w:rsidR="001139AD">
        <w:rPr>
          <w:rStyle w:val="CommentReference"/>
        </w:rPr>
        <w:commentReference w:id="449"/>
      </w:r>
      <w:r w:rsidR="00656B3F">
        <w:t xml:space="preserve"> it is within the sick and frail</w:t>
      </w:r>
      <w:del w:id="450" w:author="Kate" w:date="2016-08-23T11:43:00Z">
        <w:r w:rsidR="00656B3F" w:rsidDel="005856B2">
          <w:delText>,</w:delText>
        </w:r>
      </w:del>
      <w:r w:rsidR="00656B3F">
        <w:t xml:space="preserve"> </w:t>
      </w:r>
      <w:del w:id="451" w:author="Kate" w:date="2016-08-23T11:43:00Z">
        <w:r w:rsidR="00656B3F" w:rsidDel="005856B2">
          <w:delText xml:space="preserve">a subpopulation found predominantly within persons of pensionable age, </w:delText>
        </w:r>
      </w:del>
      <w:r w:rsidR="00656B3F">
        <w:t>that cuts to the quality of social and healthcare services appear to be a matter of life o</w:t>
      </w:r>
      <w:r w:rsidR="00B43A0B">
        <w:t>r</w:t>
      </w:r>
      <w:r w:rsidR="00656B3F">
        <w:t xml:space="preserve"> death</w:t>
      </w:r>
      <w:ins w:id="452" w:author="Kate" w:date="2016-08-23T11:44:00Z">
        <w:r w:rsidR="005856B2">
          <w:t xml:space="preserve">, indeed tens of thousands of excess deaths. </w:t>
        </w:r>
      </w:ins>
      <w:del w:id="453" w:author="Kate" w:date="2016-08-23T11:44:00Z">
        <w:r w:rsidR="00656B3F" w:rsidDel="005856B2">
          <w:delText xml:space="preserve">, now, and on a large scale, and so it is amongst the elderly that the consequences of reduced public investment can be counted in tens of thousands of additional deaths. </w:delText>
        </w:r>
      </w:del>
      <w:r w:rsidR="00656B3F">
        <w:t>This is despite, on paper, pensioners being one of the most generously treated demographic groups by consecutive UK governments, including the Coalition Government’s commitment in 2011 to a ‘Triple Lock’ to uprate the Basic State Pension such that its value will not decline in relative terms over time.</w:t>
      </w:r>
      <w:r w:rsidR="00893259">
        <w:t xml:space="preserve"> </w:t>
      </w:r>
      <w:r w:rsidR="00893259">
        <w:fldChar w:fldCharType="begin" w:fldLock="1"/>
      </w:r>
      <w:r w:rsidR="00893259">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"mendeley" : { "formattedCitation" : "[53]", "plainTextFormattedCitation" : "[53]", "previouslyFormattedCitation" : "[53]" }, "properties" : { "noteIndex" : 0 }, "schema" : "https://github.com/citation-style-language/schema/raw/master/csl-citation.json" }</w:instrText>
      </w:r>
      <w:r w:rsidR="00893259">
        <w:fldChar w:fldCharType="separate"/>
      </w:r>
      <w:r w:rsidR="00893259" w:rsidRPr="00893259">
        <w:rPr>
          <w:noProof/>
        </w:rPr>
        <w:t>[53]</w:t>
      </w:r>
      <w:r w:rsidR="00893259">
        <w:fldChar w:fldCharType="end"/>
      </w:r>
      <w:r w:rsidR="00893259">
        <w:t xml:space="preserve"> Although such commitments to maintaining the relative value of pensions benefit </w:t>
      </w:r>
      <w:del w:id="454" w:author="Kate" w:date="2016-08-23T11:44:00Z">
        <w:r w:rsidR="00893259" w:rsidDel="005856B2">
          <w:delText xml:space="preserve">pensioners </w:delText>
        </w:r>
      </w:del>
      <w:ins w:id="455" w:author="Kate" w:date="2016-08-23T11:44:00Z">
        <w:r w:rsidR="005856B2">
          <w:t xml:space="preserve">the elderly who are </w:t>
        </w:r>
      </w:ins>
      <w:r w:rsidR="00893259">
        <w:t>still in good health, with ageing comes frailty and expensive-to-treat multi</w:t>
      </w:r>
      <w:ins w:id="456" w:author="Kate" w:date="2016-08-23T11:44:00Z">
        <w:r w:rsidR="005856B2">
          <w:t>-</w:t>
        </w:r>
      </w:ins>
      <w:r w:rsidR="00893259">
        <w:t xml:space="preserve">morbidity. It is once health deteriorates to a point where pensioners become dependent on state social care and health care to survive from year to year and month to month that they become exposed to a system </w:t>
      </w:r>
      <w:del w:id="457" w:author="Kate" w:date="2016-08-23T11:45:00Z">
        <w:r w:rsidR="00893259" w:rsidDel="005856B2">
          <w:delText>both under</w:delText>
        </w:r>
      </w:del>
      <w:ins w:id="458" w:author="Kate" w:date="2016-08-23T11:45:00Z">
        <w:r w:rsidR="005856B2">
          <w:t>undergoing both</w:t>
        </w:r>
      </w:ins>
      <w:r w:rsidR="00893259">
        <w:t xml:space="preserve"> rapid reinvention and disruption, and</w:t>
      </w:r>
      <w:del w:id="459" w:author="Kate" w:date="2016-08-23T11:45:00Z">
        <w:r w:rsidR="00893259" w:rsidDel="005856B2">
          <w:delText xml:space="preserve"> under</w:delText>
        </w:r>
      </w:del>
      <w:r w:rsidR="00893259">
        <w:t xml:space="preserve"> increasing financial pressures and constraints. </w:t>
      </w:r>
      <w:r w:rsidR="00893259">
        <w:fldChar w:fldCharType="begin" w:fldLock="1"/>
      </w:r>
      <w:r w:rsidR="00335AD5">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"[54]", "plainTextFormattedCitation" : "[54]", "previouslyFormattedCitation" : "[54]" }, "properties" : { "noteIndex" : 0 }, "schema" : "https://github.com/citation-style-language/schema/raw/master/csl-citation.json" }</w:instrText>
      </w:r>
      <w:r w:rsidR="00893259">
        <w:fldChar w:fldCharType="separate"/>
      </w:r>
      <w:r w:rsidR="00893259" w:rsidRPr="00893259">
        <w:rPr>
          <w:noProof/>
        </w:rPr>
        <w:t>[54]</w:t>
      </w:r>
      <w:r w:rsidR="00893259">
        <w:fldChar w:fldCharType="end"/>
      </w:r>
      <w:r w:rsidR="00893259">
        <w:t xml:space="preserve"> </w:t>
      </w:r>
    </w:p>
    <w:p w14:paraId="67B40E37" w14:textId="43F42B7B" w:rsidR="00335AD5" w:rsidRDefault="00893259" w:rsidP="00E323A4">
      <w:r>
        <w:t xml:space="preserve">The longer-term consequences of austerity may take decades to become apparent. Long-term demographic records show that especially severe environmental change can </w:t>
      </w:r>
      <w:r w:rsidR="00335AD5">
        <w:t xml:space="preserve">cause lower cognitive functioning, increased morbidity, and an increased mortality risk to be carried by exposed populations throughout their lives; to an extent </w:t>
      </w:r>
      <w:ins w:id="460" w:author="Kate" w:date="2016-08-23T11:45:00Z">
        <w:r w:rsidR="005856B2">
          <w:t xml:space="preserve">that </w:t>
        </w:r>
      </w:ins>
      <w:r w:rsidR="00335AD5">
        <w:t xml:space="preserve">the 1918 Influenza pandemic was still </w:t>
      </w:r>
      <w:del w:id="461" w:author="Mark Green" w:date="2016-08-23T21:04:00Z">
        <w:r w:rsidR="00335AD5" w:rsidDel="001139AD">
          <w:delText>‘killing’</w:delText>
        </w:r>
      </w:del>
      <w:ins w:id="462" w:author="Mark Green" w:date="2016-08-23T21:04:00Z">
        <w:r w:rsidR="001139AD">
          <w:t>felt years after it</w:t>
        </w:r>
      </w:ins>
      <w:del w:id="463" w:author="Mark Green" w:date="2016-08-23T21:04:00Z">
        <w:r w:rsidR="00335AD5" w:rsidDel="001139AD">
          <w:delText xml:space="preserve"> people</w:delText>
        </w:r>
      </w:del>
      <w:r w:rsidR="00335AD5">
        <w:t xml:space="preserve">, by increasing </w:t>
      </w:r>
      <w:del w:id="464" w:author="Mark Green" w:date="2016-08-23T21:04:00Z">
        <w:r w:rsidR="00335AD5" w:rsidDel="001139AD">
          <w:delText xml:space="preserve">their </w:delText>
        </w:r>
      </w:del>
      <w:r w:rsidR="00335AD5">
        <w:t>age-specific mortality risk</w:t>
      </w:r>
      <w:ins w:id="465" w:author="Mark Green" w:date="2016-08-23T21:04:00Z">
        <w:r w:rsidR="001139AD">
          <w:t>s for decades following</w:t>
        </w:r>
      </w:ins>
      <w:del w:id="466" w:author="Mark Green" w:date="2016-08-23T21:05:00Z">
        <w:r w:rsidR="00335AD5" w:rsidDel="001139AD">
          <w:delText>, at the start of the 21</w:delText>
        </w:r>
        <w:r w:rsidR="00335AD5" w:rsidRPr="00335AD5" w:rsidDel="001139AD">
          <w:rPr>
            <w:vertAlign w:val="superscript"/>
          </w:rPr>
          <w:delText>st</w:delText>
        </w:r>
        <w:r w:rsidR="00335AD5" w:rsidDel="001139AD">
          <w:delText xml:space="preserve"> century</w:delText>
        </w:r>
      </w:del>
      <w:r w:rsidR="00335AD5">
        <w:t xml:space="preserve">. </w:t>
      </w:r>
      <w:r w:rsidR="00335AD5">
        <w:fldChar w:fldCharType="begin" w:fldLock="1"/>
      </w:r>
      <w:r w:rsidR="00923071">
        <w:instrText>ADDIN CSL_CITATION { "citationItems" : [ { "id" : "ITEM-1", "itemData" : { "DOI" : "10.1257/000282805774669943", "ISSN" : "0002-8282", "author" : [ { "dropping-particle" : "", "family" : "Almond", "given" : "Douglas", "non-dropping-particle" : "", "parse-names" : false, "suffix" : "" }, { "dropping-particle" : "", "family" : "Mazumder", "given" : "Bhashkar", "non-dropping-particle" : "", "parse-names" : false, "suffix" : "" } ], "container-title" : "American Economic Review", "id" : "ITEM-1", "issue" : "2", "issued" : { "date-parts" : [ [ "2005", "5" ] ] }, "page" : "258-262", "title" : "The 1918 Influenza Pandemic and Subsequent Health Outcomes: An Analysis of SIPP Data", "type" : "article-journal", "volume" : "95" }, "uris" : [ "http://www.mendeley.com/documents/?uuid=e8d63c20-94b6-409a-adf8-906a1ed97e38" ] }, { "id" : "ITEM-2", "itemData" : { "DOI" : "10.1086/507154", "ISSN" : "0022-3808", "author" : [ { "dropping-particle" : "", "family" : "Almond", "given" : "Douglas", "non-dropping-particle" : "", "parse-names" : false, "suffix" : "" } ], "container-title" : "Journal of Political Economy", "id" : "ITEM-2", "issue" : "4", "issued" : { "date-parts" : [ [ "2006", "8" ] ] }, "page" : "672-712", "title" : "Is the 1918 Influenza Pandemic Over? Long\u2010Term Effects of In Utero Influenza Exposure in the Post\u20101940 U.S. Population", "type" : "article-journal", "volume" : "114" }, "uris" : [ "http://www.mendeley.com/documents/?uuid=cb893731-bbc6-45ff-9adb-2f23e7201614" ] }, { "id" : "ITEM-3",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"ITEM-3", "issue" : "4", "issued" : { "date-parts" : [ [ "2013" ] ] }, "page" : "1164-1176", "title" : "Visualizing Europe\u2019s demographic scars with coplots and contour plots", "type" : "article-journal", "volume" : "42" }, "uris" : [ "http://www.mendeley.com/documents/?uuid=39de76e3-0889-44c7-9d3b-c4352af67b58" ] }, { "id" : "ITEM-4", "itemData" : { "DOI" : "10.1080/07315724.2004.10719428", "ISSN" : "0731-5724", "author" : [ { "dropping-particle" : "", "family" : "Barker", "given" : "D.J.P.", "non-dropping-particle" : "", "parse-names" : false, "suffix" : "" } ], "container-title" : "Journal of the American College of Nutrition", "id" : "ITEM-4", "issue" : "sup6", "issued" : { "date-parts" : [ [ "2004", "12" ] ] }, "page" : "588S-595S", "title" : "The Developmental Origins of Adult Disease", "type" : "article-journal", "volume" : "23" }, "uris" : [ "http://www.mendeley.com/documents/?uuid=e8e0d211-4bf4-4b81-8d02-cb3630bc6439" ] } ], "mendeley" : { "formattedCitation" : "[24,55\u201357]", "plainTextFormattedCitation" : "[24,55\u201357]", "previouslyFormattedCitation" : "[24,55\u201357]" }, "properties" : { "noteIndex" : 0 }, "schema" : "https://github.com/citation-style-language/schema/raw/master/csl-citation.json" }</w:instrText>
      </w:r>
      <w:r w:rsidR="00335AD5">
        <w:fldChar w:fldCharType="separate"/>
      </w:r>
      <w:r w:rsidR="00335AD5" w:rsidRPr="00335AD5">
        <w:rPr>
          <w:noProof/>
        </w:rPr>
        <w:t>[24,55–57]</w:t>
      </w:r>
      <w:r w:rsidR="00335AD5">
        <w:fldChar w:fldCharType="end"/>
      </w:r>
      <w:r w:rsidR="00335AD5">
        <w:t xml:space="preserve"> </w:t>
      </w:r>
      <w:del w:id="467" w:author="Kate" w:date="2016-08-23T11:46:00Z">
        <w:r w:rsidR="00335AD5" w:rsidDel="005856B2">
          <w:delText>Although, absent of a failed state, a war, or an uncontained disease pandemic, specific cohort effects associated with perinatal exposure should not be expected, e</w:delText>
        </w:r>
      </w:del>
      <w:ins w:id="468" w:author="Kate" w:date="2016-08-23T11:46:00Z">
        <w:r w:rsidR="005856B2">
          <w:t>E</w:t>
        </w:r>
      </w:ins>
      <w:r w:rsidR="00335AD5">
        <w:t xml:space="preserve">vidence of more subtle </w:t>
      </w:r>
      <w:del w:id="469" w:author="Kate" w:date="2016-08-23T11:46:00Z">
        <w:r w:rsidR="00335AD5" w:rsidDel="005856B2">
          <w:delText xml:space="preserve">possible </w:delText>
        </w:r>
      </w:del>
      <w:r w:rsidR="00335AD5">
        <w:t>cohort effects associated with shifts in labour market conditions have been identified for specific types of mortality</w:t>
      </w:r>
      <w:r w:rsidR="00510F95">
        <w:t xml:space="preserve">. Research exploring </w:t>
      </w:r>
      <w:r w:rsidR="00923071">
        <w:t xml:space="preserve">patterns in </w:t>
      </w:r>
      <w:r w:rsidR="00510F95">
        <w:t xml:space="preserve">Scottish alcohol mortality and suicide trends has, for example, </w:t>
      </w:r>
      <w:r w:rsidR="00923071">
        <w:t xml:space="preserve">indicated there may be cohort effects associated with the years in which people first enter the formal labour market, with higher rates of suicide and alcohol-related deaths </w:t>
      </w:r>
      <w:r w:rsidR="00923071">
        <w:lastRenderedPageBreak/>
        <w:t xml:space="preserve">amongst males, in particular, who started their work life after the start of ‘neoliberal’ labour market reforms in the early 1980s, compared with cohorts who first started work in the 1970s and before. </w:t>
      </w:r>
      <w:r w:rsidR="00923071">
        <w:fldChar w:fldCharType="begin" w:fldLock="1"/>
      </w:r>
      <w:r w:rsidR="00923071">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"id" : "ITEM-3", "itemData" : { "DOI" : "10.1016/j.puhe.2015.12.012",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"ITEM-3", "issued" : { "date-parts" : [ [ "2016", "3" ] ] }, "page" : "24-32", "title" : "Explaining trends in alcohol-related harms in Scotland 1991\u20132011 (II): policy, social norms, the alcohol market, clinical changes and a synthesis", "type" : "article-journal", "volume" : "132" }, "uris" : [ "http://www.mendeley.com/documents/?uuid=5de7d09d-cecc-471c-bed2-85fcdba67ebb" ] } ], "mendeley" : { "formattedCitation" : "[58\u201360]", "plainTextFormattedCitation" : "[58\u201360]", "previouslyFormattedCitation" : "[58\u201360]" }, "properties" : { "noteIndex" : 0 }, "schema" : "https://github.com/citation-style-language/schema/raw/master/csl-citation.json" }</w:instrText>
      </w:r>
      <w:r w:rsidR="00923071">
        <w:fldChar w:fldCharType="separate"/>
      </w:r>
      <w:r w:rsidR="00923071" w:rsidRPr="00923071">
        <w:rPr>
          <w:noProof/>
        </w:rPr>
        <w:t>[58–60]</w:t>
      </w:r>
      <w:r w:rsidR="00923071">
        <w:fldChar w:fldCharType="end"/>
      </w:r>
      <w:r w:rsidR="00923071">
        <w:t xml:space="preserve"> </w:t>
      </w:r>
      <w:del w:id="470" w:author="Kate" w:date="2016-08-23T11:47:00Z">
        <w:r w:rsidR="00923071" w:rsidDel="005856B2">
          <w:delText xml:space="preserve">Such findings may fit into a broader research agenda on the health effects of increasingly ‘precarious’ modes of employment. </w:delText>
        </w:r>
        <w:r w:rsidR="00923071" w:rsidDel="005856B2">
          <w:fldChar w:fldCharType="begin" w:fldLock="1"/>
        </w:r>
        <w:r w:rsidR="00923071" w:rsidDel="005856B2">
          <w:delInstrText>ADDIN CSL_CITATION { "citationItems" : [ { "id" : "ITEM-1", "itemData" : { "DOI" : "10.1093/ije/dyv342", "ISSN" : "0300-5771", "author" : [ { "dropping-particle" : "", "family" : "Benach", "given" : "J", "non-dropping-particle" : "", "parse-names" : false, "suffix" : "" }, { "dropping-particle" : "", "family" : "Vives", "given" : "A", "non-dropping-particle" : "", "parse-names" : false, "suffix" : "" }, { "dropping-particle" : "", "family" : "Tarafa", "given" : "G", "non-dropping-particle" : "", "parse-names" : false, "suffix" : "" }, { "dropping-particle" : "", "family" : "Delclos", "given" : "C", "non-dropping-particle" : "", "parse-names" : false, "suffix" : "" }, { "dropping-particle" : "", "family" : "Muntaner", "given" : "C", "non-dropping-particle" : "", "parse-names" : false, "suffix" : "" } ], "container-title" : "International Journal of Epidemiology", "id" : "ITEM-1", "issue" : "1", "issued" : { "date-parts" : [ [ "2016", "2" ] ] }, "page" : "232-238", "title" : "What should we know about precarious employment and health in 2025? framing the agenda for the next decade of research", "type" : "article-journal", "volume" : "45" }, "uris" : [ "http://www.mendeley.com/documents/?uuid=13c87fe6-0fef-4216-bb34-373588996ba7" ] } ], "mendeley" : { "formattedCitation" : "[61]", "plainTextFormattedCitation" : "[61]" }, "properties" : { "noteIndex" : 0 }, "schema" : "https://github.com/citation-style-language/schema/raw/master/csl-citation.json" }</w:delInstrText>
        </w:r>
        <w:r w:rsidR="00923071" w:rsidDel="005856B2">
          <w:fldChar w:fldCharType="separate"/>
        </w:r>
        <w:r w:rsidR="00923071" w:rsidRPr="00923071" w:rsidDel="005856B2">
          <w:rPr>
            <w:noProof/>
          </w:rPr>
          <w:delText>[61]</w:delText>
        </w:r>
        <w:r w:rsidR="00923071" w:rsidDel="005856B2">
          <w:fldChar w:fldCharType="end"/>
        </w:r>
      </w:del>
    </w:p>
    <w:p w14:paraId="79DDB744" w14:textId="66EE1D00" w:rsidR="001D686D" w:rsidDel="005856B2" w:rsidRDefault="001D686D" w:rsidP="00E323A4">
      <w:pPr>
        <w:rPr>
          <w:del w:id="471" w:author="Kate" w:date="2016-08-23T11:47:00Z"/>
        </w:rPr>
      </w:pPr>
    </w:p>
    <w:p w14:paraId="4ED1E4C1" w14:textId="77777777" w:rsidR="00E323A4" w:rsidRDefault="00E323A4" w:rsidP="00E323A4">
      <w:pPr>
        <w:pStyle w:val="Heading2"/>
      </w:pPr>
      <w:r>
        <w:t>Limitations</w:t>
      </w:r>
    </w:p>
    <w:p w14:paraId="6541978D" w14:textId="4DD09D7E" w:rsidR="00E323A4" w:rsidRDefault="00E323A4" w:rsidP="00E323A4">
      <w:r>
        <w:t>Population estimates for ages over 90 years are not routinely available disaggregated by age in single years as part of standard UK population estimates, and are estimated by the ONS</w:t>
      </w:r>
      <w:del w:id="472" w:author="Kate" w:date="2016-08-23T11:47:00Z">
        <w:r w:rsidDel="008A3E12">
          <w:delText xml:space="preserve"> within the main dataset used in these analyses based on population and mortality rates at younger ages</w:delText>
        </w:r>
      </w:del>
      <w:r>
        <w:t>. Given that our results indicate</w:t>
      </w:r>
      <w:del w:id="473" w:author="Kate" w:date="2016-08-23T11:47:00Z">
        <w:r w:rsidDel="008A3E12">
          <w:delText>d</w:delText>
        </w:r>
      </w:del>
      <w:r>
        <w:t xml:space="preserve"> that much of the additional burden of excess mortality has been at some of the oldest ages, </w:t>
      </w:r>
      <w:del w:id="474" w:author="Kate" w:date="2016-08-23T11:47:00Z">
        <w:r w:rsidDel="008A3E12">
          <w:delText xml:space="preserve">however, </w:delText>
        </w:r>
      </w:del>
      <w:r>
        <w:t xml:space="preserve">we considered it important to produce estimates of total excess deaths which include ages up to 95 years, despite these limitations. </w:t>
      </w:r>
      <w:del w:id="475" w:author="Kate" w:date="2016-08-23T11:48:00Z">
        <w:r w:rsidDel="008A3E12">
          <w:delText xml:space="preserve">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w:delText>
        </w:r>
      </w:del>
      <w:r>
        <w:t xml:space="preserve">Effective measurement and dissemination of age-disaggregated population and death counts at and above the age of 90 years should </w:t>
      </w:r>
      <w:del w:id="476" w:author="Kate" w:date="2016-08-23T11:48:00Z">
        <w:r w:rsidDel="008A3E12">
          <w:delText xml:space="preserve">therefore </w:delText>
        </w:r>
      </w:del>
      <w:r>
        <w:t xml:space="preserve">be a national record keeping priority. </w:t>
      </w:r>
    </w:p>
    <w:p w14:paraId="205FFB74" w14:textId="4E474B2E" w:rsidR="00E323A4" w:rsidRDefault="00E323A4" w:rsidP="00E323A4">
      <w:r>
        <w:t>As has been noted many times</w:t>
      </w:r>
      <w:del w:id="477" w:author="Kate" w:date="2016-08-23T11:48:00Z">
        <w:r w:rsidDel="008A3E12">
          <w:delText xml:space="preserve"> before</w:delText>
        </w:r>
      </w:del>
      <w:r>
        <w:t xml:space="preserve">, “all models are wrong, but some are useful”. </w:t>
      </w:r>
      <w:r w:rsidR="008D06C0">
        <w:fldChar w:fldCharType="begin" w:fldLock="1"/>
      </w:r>
      <w:r w:rsidR="00923071">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"[62]", "plainTextFormattedCitation" : "[62]", "previouslyFormattedCitation" : "[61]" }, "properties" : { "noteIndex" : 0 }, "schema" : "https://github.com/citation-style-language/schema/raw/master/csl-citation.json" }</w:instrText>
      </w:r>
      <w:r w:rsidR="008D06C0">
        <w:fldChar w:fldCharType="separate"/>
      </w:r>
      <w:r w:rsidR="00923071" w:rsidRPr="00923071">
        <w:rPr>
          <w:noProof/>
        </w:rPr>
        <w:t>[62]</w:t>
      </w:r>
      <w:r w:rsidR="008D06C0">
        <w:fldChar w:fldCharType="end"/>
      </w:r>
      <w:r w:rsidR="008D06C0">
        <w:t xml:space="preserve"> </w:t>
      </w:r>
      <w:ins w:id="478" w:author="Kate" w:date="2016-08-23T11:48:00Z">
        <w:r w:rsidR="008A3E12">
          <w:t>Our</w:t>
        </w:r>
      </w:ins>
      <w:del w:id="479" w:author="Kate" w:date="2016-08-23T11:48:00Z">
        <w:r w:rsidDel="008A3E12">
          <w:delText>This</w:delText>
        </w:r>
      </w:del>
      <w:r>
        <w:t xml:space="preserve"> model</w:t>
      </w:r>
      <w:ins w:id="480" w:author="Kate" w:date="2016-08-23T11:48:00Z">
        <w:r w:rsidR="008A3E12">
          <w:t>s are</w:t>
        </w:r>
      </w:ins>
      <w:del w:id="481" w:author="Kate" w:date="2016-08-23T11:48:00Z">
        <w:r w:rsidDel="008A3E12">
          <w:delText xml:space="preserve"> is</w:delText>
        </w:r>
      </w:del>
      <w:r>
        <w:t xml:space="preserve"> </w:t>
      </w:r>
      <w:del w:id="482" w:author="Mark Green" w:date="2016-08-23T21:06:00Z">
        <w:r w:rsidDel="001139AD">
          <w:delText xml:space="preserve">clearly </w:delText>
        </w:r>
      </w:del>
      <w:r>
        <w:t xml:space="preserve">‘wrong’ in the sense that </w:t>
      </w:r>
      <w:ins w:id="483" w:author="Kate" w:date="2016-08-23T11:48:00Z">
        <w:r w:rsidR="008A3E12">
          <w:t>they</w:t>
        </w:r>
      </w:ins>
      <w:del w:id="484" w:author="Kate" w:date="2016-08-23T11:48:00Z">
        <w:r w:rsidDel="008A3E12">
          <w:delText>it</w:delText>
        </w:r>
      </w:del>
      <w:r>
        <w:t xml:space="preserve"> appl</w:t>
      </w:r>
      <w:ins w:id="485" w:author="Kate" w:date="2016-08-23T11:48:00Z">
        <w:r w:rsidR="008A3E12">
          <w:t>y</w:t>
        </w:r>
      </w:ins>
      <w:del w:id="486" w:author="Kate" w:date="2016-08-23T11:48:00Z">
        <w:r w:rsidDel="008A3E12">
          <w:delText>ies</w:delText>
        </w:r>
      </w:del>
      <w: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del w:id="487" w:author="Kate" w:date="2016-08-23T11:49:00Z">
        <w:r w:rsidDel="008A3E12">
          <w:delText xml:space="preserve">argue </w:delText>
        </w:r>
      </w:del>
      <w:ins w:id="488" w:author="Kate" w:date="2016-08-23T11:49:00Z">
        <w:r w:rsidR="008A3E12">
          <w:t xml:space="preserve">believe </w:t>
        </w:r>
      </w:ins>
      <w:del w:id="489" w:author="Mark Green" w:date="2016-08-23T21:06:00Z">
        <w:r w:rsidDel="001139AD">
          <w:delText xml:space="preserve">this </w:delText>
        </w:r>
      </w:del>
      <w:ins w:id="490" w:author="Mark Green" w:date="2016-08-23T21:06:00Z">
        <w:r w:rsidR="001139AD">
          <w:t xml:space="preserve">our </w:t>
        </w:r>
      </w:ins>
      <w:r>
        <w:t xml:space="preserve">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w:t>
      </w:r>
      <w:r w:rsidR="003126D0">
        <w:t xml:space="preserve">occurring in populations in their late sixties there may then be a fall in deaths due to cancer amongst people in their seventies a few years later, but this </w:t>
      </w:r>
      <w:del w:id="491" w:author="Kate" w:date="2016-08-23T11:49:00Z">
        <w:r w:rsidR="003126D0" w:rsidDel="008A3E12">
          <w:delText xml:space="preserve">should </w:delText>
        </w:r>
      </w:del>
      <w:ins w:id="492" w:author="Kate" w:date="2016-08-23T11:49:00Z">
        <w:r w:rsidR="008A3E12">
          <w:t xml:space="preserve">would </w:t>
        </w:r>
      </w:ins>
      <w:r w:rsidR="003126D0">
        <w:t xml:space="preserve">not be </w:t>
      </w:r>
      <w:del w:id="493" w:author="Kate" w:date="2016-08-23T11:49:00Z">
        <w:r w:rsidR="003126D0" w:rsidDel="008A3E12">
          <w:delText xml:space="preserve">considered </w:delText>
        </w:r>
      </w:del>
      <w:r w:rsidR="003126D0">
        <w:t xml:space="preserve">evidence of improvements in cancer treatment and care. </w:t>
      </w:r>
      <w:r>
        <w:t xml:space="preserve">For similar reasons, we have not altered the population sizes exposed to age-specific mortality risks in each of the years, only the degree of risks such populations are exposed to at each age.  </w:t>
      </w:r>
    </w:p>
    <w:p w14:paraId="62D1B8A5" w14:textId="5087F19F" w:rsidR="00776936" w:rsidRDefault="00776936" w:rsidP="00E323A4">
      <w:r>
        <w:t xml:space="preserve">The issue of how to </w:t>
      </w:r>
      <w:r w:rsidR="003126D0">
        <w:t xml:space="preserve">accurately </w:t>
      </w:r>
      <w:r>
        <w:t xml:space="preserve">estimate the counterfactual </w:t>
      </w:r>
      <w:r w:rsidR="003126D0">
        <w:t xml:space="preserve">is intrinsic to quantifying the consequences of different actions or clusters of actions. In </w:t>
      </w:r>
      <w:del w:id="494" w:author="Mark Green" w:date="2016-08-23T21:06:00Z">
        <w:r w:rsidR="003126D0" w:rsidDel="001139AD">
          <w:delText xml:space="preserve">this </w:delText>
        </w:r>
      </w:del>
      <w:ins w:id="495" w:author="Mark Green" w:date="2016-08-23T21:06:00Z">
        <w:r w:rsidR="001139AD">
          <w:t xml:space="preserve">our </w:t>
        </w:r>
      </w:ins>
      <w:ins w:id="496" w:author="Kate" w:date="2016-08-23T11:50:00Z">
        <w:r w:rsidR="008A3E12">
          <w:t>study</w:t>
        </w:r>
      </w:ins>
      <w:del w:id="497" w:author="Kate" w:date="2016-08-23T11:50:00Z">
        <w:r w:rsidR="003126D0" w:rsidDel="008A3E12">
          <w:delText>case these</w:delText>
        </w:r>
      </w:del>
      <w:r w:rsidR="003126D0">
        <w:t xml:space="preserve"> consequences are measured </w:t>
      </w:r>
      <w:ins w:id="498" w:author="Kate" w:date="2016-08-23T11:50:00Z">
        <w:r w:rsidR="008A3E12">
          <w:t>as</w:t>
        </w:r>
      </w:ins>
      <w:del w:id="499" w:author="Kate" w:date="2016-08-23T11:50:00Z">
        <w:r w:rsidR="003126D0" w:rsidDel="008A3E12">
          <w:delText>in</w:delText>
        </w:r>
      </w:del>
      <w:r w:rsidR="003126D0">
        <w:t xml:space="preserve"> </w:t>
      </w:r>
      <w:ins w:id="500" w:author="Kate" w:date="2016-08-23T11:50:00Z">
        <w:r w:rsidR="008A3E12">
          <w:t xml:space="preserve">excess </w:t>
        </w:r>
      </w:ins>
      <w:r w:rsidR="003126D0">
        <w:t xml:space="preserve">deaths, and the cluster of actions </w:t>
      </w:r>
      <w:ins w:id="501" w:author="Kate" w:date="2016-08-23T11:50:00Z">
        <w:r w:rsidR="008A3E12">
          <w:t>that are thought to have caused these</w:t>
        </w:r>
      </w:ins>
      <w:del w:id="502" w:author="Kate" w:date="2016-08-23T11:50:00Z">
        <w:r w:rsidR="003126D0" w:rsidDel="008A3E12">
          <w:delText>these</w:delText>
        </w:r>
      </w:del>
      <w:r w:rsidR="003126D0">
        <w:t xml:space="preserve"> deaths are </w:t>
      </w:r>
      <w:del w:id="503" w:author="Kate" w:date="2016-08-23T11:51:00Z">
        <w:r w:rsidR="003126D0" w:rsidDel="008A3E12">
          <w:delText xml:space="preserve">thought to have occurred in response to is </w:delText>
        </w:r>
      </w:del>
      <w:r w:rsidR="003126D0">
        <w:t xml:space="preserve">known as ‘austerity’. Alternative, and arguably more sophisticated, statistical modelling strategies could </w:t>
      </w:r>
      <w:del w:id="504" w:author="Kate" w:date="2016-08-23T11:51:00Z">
        <w:r w:rsidR="003126D0" w:rsidDel="008A3E12">
          <w:delText xml:space="preserve">have been </w:delText>
        </w:r>
        <w:r w:rsidR="00E22B24" w:rsidDel="008A3E12">
          <w:delText>used</w:delText>
        </w:r>
      </w:del>
      <w:ins w:id="505" w:author="Kate" w:date="2016-08-23T11:51:00Z">
        <w:r w:rsidR="008A3E12">
          <w:t>be applied</w:t>
        </w:r>
      </w:ins>
      <w:r w:rsidR="00E22B24">
        <w:t xml:space="preserve">, and the actuarial estimates of excess deaths produced would change. However </w:t>
      </w:r>
      <w:r w:rsidR="00424B52">
        <w:t xml:space="preserve">the sensitivity analysis included in our appendix suggests that, if anything </w:t>
      </w:r>
      <w:del w:id="506" w:author="Kate" w:date="2016-08-23T11:51:00Z">
        <w:r w:rsidR="00424B52" w:rsidDel="008A3E12">
          <w:delText xml:space="preserve">a </w:delText>
        </w:r>
      </w:del>
      <w:r w:rsidR="00424B52">
        <w:t>more sophisticated model</w:t>
      </w:r>
      <w:ins w:id="507" w:author="Kate" w:date="2016-08-23T11:51:00Z">
        <w:r w:rsidR="008A3E12">
          <w:t>s</w:t>
        </w:r>
      </w:ins>
      <w:del w:id="508" w:author="Kate" w:date="2016-08-23T11:51:00Z">
        <w:r w:rsidR="00424B52" w:rsidDel="008A3E12">
          <w:delText xml:space="preserve"> would </w:delText>
        </w:r>
      </w:del>
      <w:ins w:id="509" w:author="Kate" w:date="2016-08-23T11:51:00Z">
        <w:r w:rsidR="008A3E12">
          <w:t xml:space="preserve"> </w:t>
        </w:r>
      </w:ins>
      <w:r w:rsidR="00424B52">
        <w:t xml:space="preserve">produce less conservative results. </w:t>
      </w:r>
    </w:p>
    <w:p w14:paraId="7AFD28A8" w14:textId="77777777" w:rsidR="00E22B24" w:rsidRPr="00BB5431" w:rsidRDefault="00E22B24" w:rsidP="00E323A4"/>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790019E1" w14:textId="1E4AC769" w:rsidR="00923071" w:rsidRPr="00923071" w:rsidRDefault="001862B7" w:rsidP="0092307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23071" w:rsidRPr="00923071">
        <w:rPr>
          <w:rFonts w:ascii="Calibri" w:hAnsi="Calibri" w:cs="Times New Roman"/>
          <w:noProof/>
          <w:szCs w:val="24"/>
        </w:rPr>
        <w:t xml:space="preserve">1 </w:t>
      </w:r>
      <w:r w:rsidR="00923071" w:rsidRPr="00923071">
        <w:rPr>
          <w:rFonts w:ascii="Calibri" w:hAnsi="Calibri" w:cs="Times New Roman"/>
          <w:noProof/>
          <w:szCs w:val="24"/>
        </w:rPr>
        <w:tab/>
        <w:t xml:space="preserve">Reeves A, Basu S, Mckee M, </w:t>
      </w:r>
      <w:r w:rsidR="00923071" w:rsidRPr="00923071">
        <w:rPr>
          <w:rFonts w:ascii="Calibri" w:hAnsi="Calibri" w:cs="Times New Roman"/>
          <w:i/>
          <w:iCs/>
          <w:noProof/>
          <w:szCs w:val="24"/>
        </w:rPr>
        <w:t>et al.</w:t>
      </w:r>
      <w:r w:rsidR="00923071" w:rsidRPr="00923071">
        <w:rPr>
          <w:rFonts w:ascii="Calibri" w:hAnsi="Calibri" w:cs="Times New Roman"/>
          <w:noProof/>
          <w:szCs w:val="24"/>
        </w:rPr>
        <w:t xml:space="preserve"> Austere or not? UK coalition government budgets and health inequalities. </w:t>
      </w:r>
      <w:r w:rsidR="00923071" w:rsidRPr="00923071">
        <w:rPr>
          <w:rFonts w:ascii="Calibri" w:hAnsi="Calibri" w:cs="Times New Roman"/>
          <w:i/>
          <w:iCs/>
          <w:noProof/>
          <w:szCs w:val="24"/>
        </w:rPr>
        <w:t>J R Soc Med</w:t>
      </w:r>
      <w:r w:rsidR="00923071" w:rsidRPr="00923071">
        <w:rPr>
          <w:rFonts w:ascii="Calibri" w:hAnsi="Calibri" w:cs="Times New Roman"/>
          <w:noProof/>
          <w:szCs w:val="24"/>
        </w:rPr>
        <w:t xml:space="preserve"> 2013;</w:t>
      </w:r>
      <w:r w:rsidR="00923071" w:rsidRPr="00923071">
        <w:rPr>
          <w:rFonts w:ascii="Calibri" w:hAnsi="Calibri" w:cs="Times New Roman"/>
          <w:b/>
          <w:bCs/>
          <w:noProof/>
          <w:szCs w:val="24"/>
        </w:rPr>
        <w:t>106</w:t>
      </w:r>
      <w:r w:rsidR="00923071" w:rsidRPr="00923071">
        <w:rPr>
          <w:rFonts w:ascii="Calibri" w:hAnsi="Calibri" w:cs="Times New Roman"/>
          <w:noProof/>
          <w:szCs w:val="24"/>
        </w:rPr>
        <w:t>.</w:t>
      </w:r>
    </w:p>
    <w:p w14:paraId="13EDC72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The public health effect of economic crises and alternative policy responses in Europe: an empirical analysis. </w:t>
      </w:r>
      <w:r w:rsidRPr="00923071">
        <w:rPr>
          <w:rFonts w:ascii="Calibri" w:hAnsi="Calibri" w:cs="Times New Roman"/>
          <w:i/>
          <w:iCs/>
          <w:noProof/>
          <w:szCs w:val="24"/>
        </w:rPr>
        <w:t>Lancet</w:t>
      </w:r>
      <w:r w:rsidRPr="00923071">
        <w:rPr>
          <w:rFonts w:ascii="Calibri" w:hAnsi="Calibri" w:cs="Times New Roman"/>
          <w:noProof/>
          <w:szCs w:val="24"/>
        </w:rPr>
        <w:t xml:space="preserve"> 2009;</w:t>
      </w:r>
      <w:r w:rsidRPr="00923071">
        <w:rPr>
          <w:rFonts w:ascii="Calibri" w:hAnsi="Calibri" w:cs="Times New Roman"/>
          <w:b/>
          <w:bCs/>
          <w:noProof/>
          <w:szCs w:val="24"/>
        </w:rPr>
        <w:t>374</w:t>
      </w:r>
      <w:r w:rsidRPr="00923071">
        <w:rPr>
          <w:rFonts w:ascii="Calibri" w:hAnsi="Calibri" w:cs="Times New Roman"/>
          <w:noProof/>
          <w:szCs w:val="24"/>
        </w:rPr>
        <w:t>:315–23. doi:10.1016/S0140-6736(09)61124-7</w:t>
      </w:r>
    </w:p>
    <w:p w14:paraId="23FEB55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 </w:t>
      </w:r>
      <w:r w:rsidRPr="00923071">
        <w:rPr>
          <w:rFonts w:ascii="Calibri" w:hAnsi="Calibri" w:cs="Times New Roman"/>
          <w:noProof/>
          <w:szCs w:val="24"/>
        </w:rPr>
        <w:tab/>
        <w:t xml:space="preserve">Stuckler D, Basu S, Suhrcke M, </w:t>
      </w:r>
      <w:r w:rsidRPr="00923071">
        <w:rPr>
          <w:rFonts w:ascii="Calibri" w:hAnsi="Calibri" w:cs="Times New Roman"/>
          <w:i/>
          <w:iCs/>
          <w:noProof/>
          <w:szCs w:val="24"/>
        </w:rPr>
        <w:t>et al.</w:t>
      </w:r>
      <w:r w:rsidRPr="00923071">
        <w:rPr>
          <w:rFonts w:ascii="Calibri" w:hAnsi="Calibri" w:cs="Times New Roman"/>
          <w:noProof/>
          <w:szCs w:val="24"/>
        </w:rPr>
        <w:t xml:space="preserve"> Effects of the 2008 recession on health: a first look at European data. </w:t>
      </w:r>
      <w:r w:rsidRPr="00923071">
        <w:rPr>
          <w:rFonts w:ascii="Calibri" w:hAnsi="Calibri" w:cs="Times New Roman"/>
          <w:i/>
          <w:iCs/>
          <w:noProof/>
          <w:szCs w:val="24"/>
        </w:rPr>
        <w:t>Lancet</w:t>
      </w:r>
      <w:r w:rsidRPr="00923071">
        <w:rPr>
          <w:rFonts w:ascii="Calibri" w:hAnsi="Calibri" w:cs="Times New Roman"/>
          <w:noProof/>
          <w:szCs w:val="24"/>
        </w:rPr>
        <w:t xml:space="preserve"> 2011;</w:t>
      </w:r>
      <w:r w:rsidRPr="00923071">
        <w:rPr>
          <w:rFonts w:ascii="Calibri" w:hAnsi="Calibri" w:cs="Times New Roman"/>
          <w:b/>
          <w:bCs/>
          <w:noProof/>
          <w:szCs w:val="24"/>
        </w:rPr>
        <w:t>378</w:t>
      </w:r>
      <w:r w:rsidRPr="00923071">
        <w:rPr>
          <w:rFonts w:ascii="Calibri" w:hAnsi="Calibri" w:cs="Times New Roman"/>
          <w:noProof/>
          <w:szCs w:val="24"/>
        </w:rPr>
        <w:t>:124–5. doi:10.1016/S0140-6736(11)61079-9</w:t>
      </w:r>
    </w:p>
    <w:p w14:paraId="7D7F494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 </w:t>
      </w:r>
      <w:r w:rsidRPr="00923071">
        <w:rPr>
          <w:rFonts w:ascii="Calibri" w:hAnsi="Calibri" w:cs="Times New Roman"/>
          <w:noProof/>
          <w:szCs w:val="24"/>
        </w:rPr>
        <w:tab/>
        <w:t xml:space="preserve">Stuckler D, Basu S. </w:t>
      </w:r>
      <w:r w:rsidRPr="00923071">
        <w:rPr>
          <w:rFonts w:ascii="Calibri" w:hAnsi="Calibri" w:cs="Times New Roman"/>
          <w:i/>
          <w:iCs/>
          <w:noProof/>
          <w:szCs w:val="24"/>
        </w:rPr>
        <w:t>The Body Economic: Eight experiments in economic recovery, from Iceland to Greece</w:t>
      </w:r>
      <w:r w:rsidRPr="00923071">
        <w:rPr>
          <w:rFonts w:ascii="Calibri" w:hAnsi="Calibri" w:cs="Times New Roman"/>
          <w:noProof/>
          <w:szCs w:val="24"/>
        </w:rPr>
        <w:t xml:space="preserve">. London: : Penguin 2013. </w:t>
      </w:r>
    </w:p>
    <w:p w14:paraId="172A387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 </w:t>
      </w:r>
      <w:r w:rsidRPr="00923071">
        <w:rPr>
          <w:rFonts w:ascii="Calibri" w:hAnsi="Calibri" w:cs="Times New Roman"/>
          <w:noProof/>
          <w:szCs w:val="24"/>
        </w:rPr>
        <w:tab/>
        <w:t xml:space="preserve">Loopstra R, McKee M, Katikireddi S V., </w:t>
      </w:r>
      <w:r w:rsidRPr="00923071">
        <w:rPr>
          <w:rFonts w:ascii="Calibri" w:hAnsi="Calibri" w:cs="Times New Roman"/>
          <w:i/>
          <w:iCs/>
          <w:noProof/>
          <w:szCs w:val="24"/>
        </w:rPr>
        <w:t>et al.</w:t>
      </w:r>
      <w:r w:rsidRPr="00923071">
        <w:rPr>
          <w:rFonts w:ascii="Calibri" w:hAnsi="Calibri" w:cs="Times New Roman"/>
          <w:noProof/>
          <w:szCs w:val="24"/>
        </w:rPr>
        <w:t xml:space="preserve"> Austerity and old-age mortality in England: a longitudinal cross-local area analysis, 2007-2013. </w:t>
      </w:r>
      <w:r w:rsidRPr="00923071">
        <w:rPr>
          <w:rFonts w:ascii="Calibri" w:hAnsi="Calibri" w:cs="Times New Roman"/>
          <w:i/>
          <w:iCs/>
          <w:noProof/>
          <w:szCs w:val="24"/>
        </w:rPr>
        <w:t>J R Soc Med</w:t>
      </w:r>
      <w:r w:rsidRPr="00923071">
        <w:rPr>
          <w:rFonts w:ascii="Calibri" w:hAnsi="Calibri" w:cs="Times New Roman"/>
          <w:noProof/>
          <w:szCs w:val="24"/>
        </w:rPr>
        <w:t xml:space="preserve"> 2016;</w:t>
      </w:r>
      <w:r w:rsidRPr="00923071">
        <w:rPr>
          <w:rFonts w:ascii="Calibri" w:hAnsi="Calibri" w:cs="Times New Roman"/>
          <w:b/>
          <w:bCs/>
          <w:noProof/>
          <w:szCs w:val="24"/>
        </w:rPr>
        <w:t>109</w:t>
      </w:r>
      <w:r w:rsidRPr="00923071">
        <w:rPr>
          <w:rFonts w:ascii="Calibri" w:hAnsi="Calibri" w:cs="Times New Roman"/>
          <w:noProof/>
          <w:szCs w:val="24"/>
        </w:rPr>
        <w:t>:109–16. doi:10.1177/0141076816632215</w:t>
      </w:r>
    </w:p>
    <w:p w14:paraId="49C56F8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 </w:t>
      </w:r>
      <w:r w:rsidRPr="00923071">
        <w:rPr>
          <w:rFonts w:ascii="Calibri" w:hAnsi="Calibri" w:cs="Times New Roman"/>
          <w:noProof/>
          <w:szCs w:val="24"/>
        </w:rPr>
        <w:tab/>
        <w:t xml:space="preserve">Dorling D. Why are old people in Britain dying before their time? </w:t>
      </w:r>
      <w:r w:rsidRPr="00923071">
        <w:rPr>
          <w:rFonts w:ascii="Calibri" w:hAnsi="Calibri" w:cs="Times New Roman"/>
          <w:i/>
          <w:iCs/>
          <w:noProof/>
          <w:szCs w:val="24"/>
        </w:rPr>
        <w:t>New Statesman</w:t>
      </w:r>
      <w:r w:rsidRPr="00923071">
        <w:rPr>
          <w:rFonts w:ascii="Calibri" w:hAnsi="Calibri" w:cs="Times New Roman"/>
          <w:noProof/>
          <w:szCs w:val="24"/>
        </w:rPr>
        <w:t xml:space="preserve"> 2014;:34–8.http://www.newstatesman.com/politics/2014/02/why-are-old-people-britain-dying-their-time</w:t>
      </w:r>
    </w:p>
    <w:p w14:paraId="36541AE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7 </w:t>
      </w:r>
      <w:r w:rsidRPr="00923071">
        <w:rPr>
          <w:rFonts w:ascii="Calibri" w:hAnsi="Calibri" w:cs="Times New Roman"/>
          <w:noProof/>
          <w:szCs w:val="24"/>
        </w:rPr>
        <w:tab/>
        <w:t>Public Health England. Recent trends in life expectancy at older ages. London: 2015. https://www.gov.uk/government/uploads/system/uploads/attachment_data/file/403477/Recent_trends_in_life_expectancy_at_older_ages.pdf</w:t>
      </w:r>
    </w:p>
    <w:p w14:paraId="5399FF9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8 </w:t>
      </w:r>
      <w:r w:rsidRPr="00923071">
        <w:rPr>
          <w:rFonts w:ascii="Calibri" w:hAnsi="Calibri" w:cs="Times New Roman"/>
          <w:noProof/>
          <w:szCs w:val="24"/>
        </w:rPr>
        <w:tab/>
        <w:t>Green M, Dorling D, Minton J. The Geography of a rapid rise in mortality in England and Wales, 2014-2015. 2016.</w:t>
      </w:r>
    </w:p>
    <w:p w14:paraId="55EF299B"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9 </w:t>
      </w:r>
      <w:r w:rsidRPr="00923071">
        <w:rPr>
          <w:rFonts w:ascii="Calibri" w:hAnsi="Calibri" w:cs="Times New Roman"/>
          <w:noProof/>
          <w:szCs w:val="24"/>
        </w:rPr>
        <w:tab/>
        <w:t xml:space="preserve">Moran P. Notes on Continuous Stochastic Phenomena. </w:t>
      </w:r>
      <w:r w:rsidRPr="00923071">
        <w:rPr>
          <w:rFonts w:ascii="Calibri" w:hAnsi="Calibri" w:cs="Times New Roman"/>
          <w:i/>
          <w:iCs/>
          <w:noProof/>
          <w:szCs w:val="24"/>
        </w:rPr>
        <w:t>Biome</w:t>
      </w:r>
      <w:r w:rsidRPr="00923071">
        <w:rPr>
          <w:rFonts w:ascii="Calibri" w:hAnsi="Calibri" w:cs="Times New Roman"/>
          <w:noProof/>
          <w:szCs w:val="24"/>
        </w:rPr>
        <w:t xml:space="preserve"> 1950;</w:t>
      </w:r>
      <w:r w:rsidRPr="00923071">
        <w:rPr>
          <w:rFonts w:ascii="Calibri" w:hAnsi="Calibri" w:cs="Times New Roman"/>
          <w:b/>
          <w:bCs/>
          <w:noProof/>
          <w:szCs w:val="24"/>
        </w:rPr>
        <w:t>37</w:t>
      </w:r>
      <w:r w:rsidRPr="00923071">
        <w:rPr>
          <w:rFonts w:ascii="Calibri" w:hAnsi="Calibri" w:cs="Times New Roman"/>
          <w:noProof/>
          <w:szCs w:val="24"/>
        </w:rPr>
        <w:t>:17–23.</w:t>
      </w:r>
    </w:p>
    <w:p w14:paraId="531C12C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10 </w:t>
      </w:r>
      <w:r w:rsidRPr="00923071">
        <w:rPr>
          <w:rFonts w:ascii="Calibri" w:hAnsi="Calibri" w:cs="Times New Roman"/>
          <w:noProof/>
          <w:szCs w:val="24"/>
        </w:rPr>
        <w:tab/>
        <w:t xml:space="preserve">Case A, Deaton A. Rising morbidity and mortality in midlife among white non-Hispanic Americans in the 21st century. </w:t>
      </w:r>
      <w:r w:rsidRPr="00923071">
        <w:rPr>
          <w:rFonts w:ascii="Calibri" w:hAnsi="Calibri" w:cs="Times New Roman"/>
          <w:i/>
          <w:iCs/>
          <w:noProof/>
          <w:szCs w:val="24"/>
        </w:rPr>
        <w:t>Proc Natl Acad Sci</w:t>
      </w:r>
      <w:r w:rsidRPr="00923071">
        <w:rPr>
          <w:rFonts w:ascii="Calibri" w:hAnsi="Calibri" w:cs="Times New Roman"/>
          <w:noProof/>
          <w:szCs w:val="24"/>
        </w:rPr>
        <w:t xml:space="preserve"> 2015;:201518393. doi:10.1073/pnas.1518393112</w:t>
      </w:r>
    </w:p>
    <w:p w14:paraId="77090C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11 </w:t>
      </w:r>
      <w:r w:rsidRPr="00923071">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3127B05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12 </w:t>
      </w:r>
      <w:r w:rsidRPr="00923071">
        <w:rPr>
          <w:rFonts w:ascii="Calibri" w:hAnsi="Calibri" w:cs="Times New Roman"/>
          <w:noProof/>
          <w:szCs w:val="24"/>
        </w:rPr>
        <w:tab/>
        <w:t xml:space="preserve">Minton J, Shaw R, Green M, </w:t>
      </w:r>
      <w:r w:rsidRPr="00923071">
        <w:rPr>
          <w:rFonts w:ascii="Calibri" w:hAnsi="Calibri" w:cs="Times New Roman"/>
          <w:i/>
          <w:iCs/>
          <w:noProof/>
          <w:szCs w:val="24"/>
        </w:rPr>
        <w:t>et al.</w:t>
      </w:r>
      <w:r w:rsidRPr="00923071">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923071">
        <w:rPr>
          <w:rFonts w:ascii="Calibri" w:hAnsi="Calibri" w:cs="Times New Roman"/>
          <w:i/>
          <w:iCs/>
          <w:noProof/>
          <w:szCs w:val="24"/>
        </w:rPr>
        <w:t>Int J Epidemiol</w:t>
      </w:r>
      <w:r w:rsidRPr="00923071">
        <w:rPr>
          <w:rFonts w:ascii="Calibri" w:hAnsi="Calibri" w:cs="Times New Roman"/>
          <w:noProof/>
          <w:szCs w:val="24"/>
        </w:rPr>
        <w:t xml:space="preserve"> Published Online First: 2016. doi:10.1093/ije/dyw095</w:t>
      </w:r>
    </w:p>
    <w:p w14:paraId="5AA3EEC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13 </w:t>
      </w:r>
      <w:r w:rsidRPr="00923071">
        <w:rPr>
          <w:rFonts w:ascii="Calibri" w:hAnsi="Calibri" w:cs="Times New Roman"/>
          <w:noProof/>
          <w:szCs w:val="24"/>
        </w:rPr>
        <w:tab/>
        <w:t xml:space="preserve">Dorling D. </w:t>
      </w:r>
      <w:r w:rsidRPr="00923071">
        <w:rPr>
          <w:rFonts w:ascii="Calibri" w:hAnsi="Calibri" w:cs="Times New Roman"/>
          <w:i/>
          <w:iCs/>
          <w:noProof/>
          <w:szCs w:val="24"/>
        </w:rPr>
        <w:t>A better politics: How government can make us happier</w:t>
      </w:r>
      <w:r w:rsidRPr="00923071">
        <w:rPr>
          <w:rFonts w:ascii="Calibri" w:hAnsi="Calibri" w:cs="Times New Roman"/>
          <w:noProof/>
          <w:szCs w:val="24"/>
        </w:rPr>
        <w:t xml:space="preserve">. London: : London Publishing Partnership 2016. </w:t>
      </w:r>
    </w:p>
    <w:p w14:paraId="5E0B98C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14 </w:t>
      </w:r>
      <w:r w:rsidRPr="00923071">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7DF1511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15 </w:t>
      </w:r>
      <w:r w:rsidRPr="00923071">
        <w:rPr>
          <w:rFonts w:ascii="Calibri" w:hAnsi="Calibri" w:cs="Times New Roman"/>
          <w:noProof/>
          <w:szCs w:val="24"/>
        </w:rPr>
        <w:tab/>
        <w:t xml:space="preserve">Woolf SH, Johnson RE, Phillips RL, </w:t>
      </w:r>
      <w:r w:rsidRPr="00923071">
        <w:rPr>
          <w:rFonts w:ascii="Calibri" w:hAnsi="Calibri" w:cs="Times New Roman"/>
          <w:i/>
          <w:iCs/>
          <w:noProof/>
          <w:szCs w:val="24"/>
        </w:rPr>
        <w:t>et al.</w:t>
      </w:r>
      <w:r w:rsidRPr="00923071">
        <w:rPr>
          <w:rFonts w:ascii="Calibri" w:hAnsi="Calibri" w:cs="Times New Roman"/>
          <w:noProof/>
          <w:szCs w:val="24"/>
        </w:rPr>
        <w:t xml:space="preserve"> Giving Everyone the Health of the Educated: An Examination of Whether Social Change Would Save More Lives Than Medical Advances. </w:t>
      </w:r>
      <w:r w:rsidRPr="00923071">
        <w:rPr>
          <w:rFonts w:ascii="Calibri" w:hAnsi="Calibri" w:cs="Times New Roman"/>
          <w:i/>
          <w:iCs/>
          <w:noProof/>
          <w:szCs w:val="24"/>
        </w:rPr>
        <w:t>Am J Public Health</w:t>
      </w:r>
      <w:r w:rsidRPr="00923071">
        <w:rPr>
          <w:rFonts w:ascii="Calibri" w:hAnsi="Calibri" w:cs="Times New Roman"/>
          <w:noProof/>
          <w:szCs w:val="24"/>
        </w:rPr>
        <w:t xml:space="preserve"> 2007;</w:t>
      </w:r>
      <w:r w:rsidRPr="00923071">
        <w:rPr>
          <w:rFonts w:ascii="Calibri" w:hAnsi="Calibri" w:cs="Times New Roman"/>
          <w:b/>
          <w:bCs/>
          <w:noProof/>
          <w:szCs w:val="24"/>
        </w:rPr>
        <w:t>97</w:t>
      </w:r>
      <w:r w:rsidRPr="00923071">
        <w:rPr>
          <w:rFonts w:ascii="Calibri" w:hAnsi="Calibri" w:cs="Times New Roman"/>
          <w:noProof/>
          <w:szCs w:val="24"/>
        </w:rPr>
        <w:t>:679–83. doi:10.2105/AJPH.2005.084848</w:t>
      </w:r>
    </w:p>
    <w:p w14:paraId="2DC041F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16 </w:t>
      </w:r>
      <w:r w:rsidRPr="00923071">
        <w:rPr>
          <w:rFonts w:ascii="Calibri" w:hAnsi="Calibri" w:cs="Times New Roman"/>
          <w:noProof/>
          <w:szCs w:val="24"/>
        </w:rPr>
        <w:tab/>
        <w:t xml:space="preserve">Dwork D. </w:t>
      </w:r>
      <w:r w:rsidRPr="00923071">
        <w:rPr>
          <w:rFonts w:ascii="Calibri" w:hAnsi="Calibri" w:cs="Times New Roman"/>
          <w:i/>
          <w:iCs/>
          <w:noProof/>
          <w:szCs w:val="24"/>
        </w:rPr>
        <w:t>War is Good for Babies and Other Young Children: A History of the Infant and Child Welfare movement in England 1898-1918</w:t>
      </w:r>
      <w:r w:rsidRPr="00923071">
        <w:rPr>
          <w:rFonts w:ascii="Calibri" w:hAnsi="Calibri" w:cs="Times New Roman"/>
          <w:noProof/>
          <w:szCs w:val="24"/>
        </w:rPr>
        <w:t>. London: : Tavistock 1987. http://books.google.co.uk/books?id=lqAOAAAAQAAJ&amp;printsec=frontcover&amp;source=gbs_ge_summary_r&amp;cad=0#v=onepage&amp;q&amp;f=false</w:t>
      </w:r>
    </w:p>
    <w:p w14:paraId="43B03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17 </w:t>
      </w:r>
      <w:r w:rsidRPr="00923071">
        <w:rPr>
          <w:rFonts w:ascii="Calibri" w:hAnsi="Calibri" w:cs="Times New Roman"/>
          <w:noProof/>
          <w:szCs w:val="24"/>
        </w:rPr>
        <w:tab/>
        <w:t xml:space="preserve">Smith GD, Marmot MG. Trends in Mortality in Britain: 1920–1986. </w:t>
      </w:r>
      <w:r w:rsidRPr="00923071">
        <w:rPr>
          <w:rFonts w:ascii="Calibri" w:hAnsi="Calibri" w:cs="Times New Roman"/>
          <w:i/>
          <w:iCs/>
          <w:noProof/>
          <w:szCs w:val="24"/>
        </w:rPr>
        <w:t>Ann Nutr Metab</w:t>
      </w:r>
      <w:r w:rsidRPr="00923071">
        <w:rPr>
          <w:rFonts w:ascii="Calibri" w:hAnsi="Calibri" w:cs="Times New Roman"/>
          <w:noProof/>
          <w:szCs w:val="24"/>
        </w:rPr>
        <w:t xml:space="preserve"> 1991;</w:t>
      </w:r>
      <w:r w:rsidRPr="00923071">
        <w:rPr>
          <w:rFonts w:ascii="Calibri" w:hAnsi="Calibri" w:cs="Times New Roman"/>
          <w:b/>
          <w:bCs/>
          <w:noProof/>
          <w:szCs w:val="24"/>
        </w:rPr>
        <w:t>35</w:t>
      </w:r>
      <w:r w:rsidRPr="00923071">
        <w:rPr>
          <w:rFonts w:ascii="Calibri" w:hAnsi="Calibri" w:cs="Times New Roman"/>
          <w:noProof/>
          <w:szCs w:val="24"/>
        </w:rPr>
        <w:t>:53–63. doi:10.1159/000177678</w:t>
      </w:r>
    </w:p>
    <w:p w14:paraId="5991C7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18 </w:t>
      </w:r>
      <w:r w:rsidRPr="00923071">
        <w:rPr>
          <w:rFonts w:ascii="Calibri" w:hAnsi="Calibri" w:cs="Times New Roman"/>
          <w:noProof/>
          <w:szCs w:val="24"/>
        </w:rPr>
        <w:tab/>
        <w:t xml:space="preserve">Leon DA. Trends in European life expectancy: a salutary view. </w:t>
      </w:r>
      <w:r w:rsidRPr="00923071">
        <w:rPr>
          <w:rFonts w:ascii="Calibri" w:hAnsi="Calibri" w:cs="Times New Roman"/>
          <w:i/>
          <w:iCs/>
          <w:noProof/>
          <w:szCs w:val="24"/>
        </w:rPr>
        <w:t>Int J Epidemiol</w:t>
      </w:r>
      <w:r w:rsidRPr="00923071">
        <w:rPr>
          <w:rFonts w:ascii="Calibri" w:hAnsi="Calibri" w:cs="Times New Roman"/>
          <w:noProof/>
          <w:szCs w:val="24"/>
        </w:rPr>
        <w:t xml:space="preserve"> 2011;</w:t>
      </w:r>
      <w:r w:rsidRPr="00923071">
        <w:rPr>
          <w:rFonts w:ascii="Calibri" w:hAnsi="Calibri" w:cs="Times New Roman"/>
          <w:b/>
          <w:bCs/>
          <w:noProof/>
          <w:szCs w:val="24"/>
        </w:rPr>
        <w:t>40</w:t>
      </w:r>
      <w:r w:rsidRPr="00923071">
        <w:rPr>
          <w:rFonts w:ascii="Calibri" w:hAnsi="Calibri" w:cs="Times New Roman"/>
          <w:noProof/>
          <w:szCs w:val="24"/>
        </w:rPr>
        <w:t>:271–7. doi:10.1093/ije/dyr061</w:t>
      </w:r>
    </w:p>
    <w:p w14:paraId="488F76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19 </w:t>
      </w:r>
      <w:r w:rsidRPr="00923071">
        <w:rPr>
          <w:rFonts w:ascii="Calibri" w:hAnsi="Calibri" w:cs="Times New Roman"/>
          <w:noProof/>
          <w:szCs w:val="24"/>
        </w:rPr>
        <w:tab/>
        <w:t xml:space="preserve">Oeppen J, Vaupel JW. Broken limits to life expectancy. </w:t>
      </w:r>
      <w:r w:rsidRPr="00923071">
        <w:rPr>
          <w:rFonts w:ascii="Calibri" w:hAnsi="Calibri" w:cs="Times New Roman"/>
          <w:i/>
          <w:iCs/>
          <w:noProof/>
          <w:szCs w:val="24"/>
        </w:rPr>
        <w:t>Science (80- )</w:t>
      </w:r>
      <w:r w:rsidRPr="00923071">
        <w:rPr>
          <w:rFonts w:ascii="Calibri" w:hAnsi="Calibri" w:cs="Times New Roman"/>
          <w:noProof/>
          <w:szCs w:val="24"/>
        </w:rPr>
        <w:t xml:space="preserve"> 2002;</w:t>
      </w:r>
      <w:r w:rsidRPr="00923071">
        <w:rPr>
          <w:rFonts w:ascii="Calibri" w:hAnsi="Calibri" w:cs="Times New Roman"/>
          <w:b/>
          <w:bCs/>
          <w:noProof/>
          <w:szCs w:val="24"/>
        </w:rPr>
        <w:t>296</w:t>
      </w:r>
      <w:r w:rsidRPr="00923071">
        <w:rPr>
          <w:rFonts w:ascii="Calibri" w:hAnsi="Calibri" w:cs="Times New Roman"/>
          <w:noProof/>
          <w:szCs w:val="24"/>
        </w:rPr>
        <w:t>:1029–31.</w:t>
      </w:r>
    </w:p>
    <w:p w14:paraId="42D4227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20 </w:t>
      </w:r>
      <w:r w:rsidRPr="00923071">
        <w:rPr>
          <w:rFonts w:ascii="Calibri" w:hAnsi="Calibri" w:cs="Times New Roman"/>
          <w:noProof/>
          <w:szCs w:val="24"/>
        </w:rPr>
        <w:tab/>
        <w:t>Human Mortality Database. Univ. California, Berkeley (USA), Max Plank Inst. Demogr. Res. 2014.www.mortality.org</w:t>
      </w:r>
    </w:p>
    <w:p w14:paraId="5F3A502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21 </w:t>
      </w:r>
      <w:r w:rsidRPr="00923071">
        <w:rPr>
          <w:rFonts w:ascii="Calibri" w:hAnsi="Calibri" w:cs="Times New Roman"/>
          <w:noProof/>
          <w:szCs w:val="24"/>
        </w:rPr>
        <w:tab/>
        <w:t xml:space="preserve">Summers LH. Have we Entered an Age of Secular Stagnation? IMF Fourteenth Annual Research Conference in Honor of Stanley Fischer, Washington, DC. </w:t>
      </w:r>
      <w:r w:rsidRPr="00923071">
        <w:rPr>
          <w:rFonts w:ascii="Calibri" w:hAnsi="Calibri" w:cs="Times New Roman"/>
          <w:i/>
          <w:iCs/>
          <w:noProof/>
          <w:szCs w:val="24"/>
        </w:rPr>
        <w:t>IMF Econ Rev</w:t>
      </w:r>
      <w:r w:rsidRPr="00923071">
        <w:rPr>
          <w:rFonts w:ascii="Calibri" w:hAnsi="Calibri" w:cs="Times New Roman"/>
          <w:noProof/>
          <w:szCs w:val="24"/>
        </w:rPr>
        <w:t xml:space="preserve"> 2015;</w:t>
      </w:r>
      <w:r w:rsidRPr="00923071">
        <w:rPr>
          <w:rFonts w:ascii="Calibri" w:hAnsi="Calibri" w:cs="Times New Roman"/>
          <w:b/>
          <w:bCs/>
          <w:noProof/>
          <w:szCs w:val="24"/>
        </w:rPr>
        <w:t>63</w:t>
      </w:r>
      <w:r w:rsidRPr="00923071">
        <w:rPr>
          <w:rFonts w:ascii="Calibri" w:hAnsi="Calibri" w:cs="Times New Roman"/>
          <w:noProof/>
          <w:szCs w:val="24"/>
        </w:rPr>
        <w:t>:277–80. doi:10.1057/imfer.2015.6</w:t>
      </w:r>
    </w:p>
    <w:p w14:paraId="5B21886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22 </w:t>
      </w:r>
      <w:r w:rsidRPr="00923071">
        <w:rPr>
          <w:rFonts w:ascii="Calibri" w:hAnsi="Calibri" w:cs="Times New Roman"/>
          <w:noProof/>
          <w:szCs w:val="24"/>
        </w:rPr>
        <w:tab/>
        <w:t xml:space="preserve">Crafts N. Economic growth: onwards and upwards? </w:t>
      </w:r>
      <w:r w:rsidRPr="00923071">
        <w:rPr>
          <w:rFonts w:ascii="Calibri" w:hAnsi="Calibri" w:cs="Times New Roman"/>
          <w:i/>
          <w:iCs/>
          <w:noProof/>
          <w:szCs w:val="24"/>
        </w:rPr>
        <w:t>Oxford Rev Econ Policy</w:t>
      </w:r>
      <w:r w:rsidRPr="00923071">
        <w:rPr>
          <w:rFonts w:ascii="Calibri" w:hAnsi="Calibri" w:cs="Times New Roman"/>
          <w:noProof/>
          <w:szCs w:val="24"/>
        </w:rPr>
        <w:t xml:space="preserve"> 2015;</w:t>
      </w:r>
      <w:r w:rsidRPr="00923071">
        <w:rPr>
          <w:rFonts w:ascii="Calibri" w:hAnsi="Calibri" w:cs="Times New Roman"/>
          <w:b/>
          <w:bCs/>
          <w:noProof/>
          <w:szCs w:val="24"/>
        </w:rPr>
        <w:t>31</w:t>
      </w:r>
      <w:r w:rsidRPr="00923071">
        <w:rPr>
          <w:rFonts w:ascii="Calibri" w:hAnsi="Calibri" w:cs="Times New Roman"/>
          <w:noProof/>
          <w:szCs w:val="24"/>
        </w:rPr>
        <w:t>:217–41. doi:10.1093/oxrep/grv014</w:t>
      </w:r>
    </w:p>
    <w:p w14:paraId="307A1BD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23 </w:t>
      </w:r>
      <w:r w:rsidRPr="00923071">
        <w:rPr>
          <w:rFonts w:ascii="Calibri" w:hAnsi="Calibri" w:cs="Times New Roman"/>
          <w:noProof/>
          <w:szCs w:val="24"/>
        </w:rPr>
        <w:tab/>
        <w:t xml:space="preserve">Minton J. Real geographies and virtual landscapes: Exploring the influence of place and space on mortality Lexis surfaces using shaded contour maps. </w:t>
      </w:r>
      <w:r w:rsidRPr="00923071">
        <w:rPr>
          <w:rFonts w:ascii="Calibri" w:hAnsi="Calibri" w:cs="Times New Roman"/>
          <w:i/>
          <w:iCs/>
          <w:noProof/>
          <w:szCs w:val="24"/>
        </w:rPr>
        <w:t>Spat Spat Epidemiol</w:t>
      </w:r>
    </w:p>
    <w:p w14:paraId="578B448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24 </w:t>
      </w:r>
      <w:r w:rsidRPr="00923071">
        <w:rPr>
          <w:rFonts w:ascii="Calibri" w:hAnsi="Calibri" w:cs="Times New Roman"/>
          <w:noProof/>
          <w:szCs w:val="24"/>
        </w:rPr>
        <w:tab/>
        <w:t xml:space="preserve">Minton J, Vanderbloemen L, Dorling D. Visualizing Europe’s demographic scars with coplots and contour plots. </w:t>
      </w:r>
      <w:r w:rsidRPr="00923071">
        <w:rPr>
          <w:rFonts w:ascii="Calibri" w:hAnsi="Calibri" w:cs="Times New Roman"/>
          <w:i/>
          <w:iCs/>
          <w:noProof/>
          <w:szCs w:val="24"/>
        </w:rPr>
        <w:t>Int J Epidemiol</w:t>
      </w:r>
      <w:r w:rsidRPr="00923071">
        <w:rPr>
          <w:rFonts w:ascii="Calibri" w:hAnsi="Calibri" w:cs="Times New Roman"/>
          <w:noProof/>
          <w:szCs w:val="24"/>
        </w:rPr>
        <w:t xml:space="preserve"> 2013;</w:t>
      </w:r>
      <w:r w:rsidRPr="00923071">
        <w:rPr>
          <w:rFonts w:ascii="Calibri" w:hAnsi="Calibri" w:cs="Times New Roman"/>
          <w:b/>
          <w:bCs/>
          <w:noProof/>
          <w:szCs w:val="24"/>
        </w:rPr>
        <w:t>42</w:t>
      </w:r>
      <w:r w:rsidRPr="00923071">
        <w:rPr>
          <w:rFonts w:ascii="Calibri" w:hAnsi="Calibri" w:cs="Times New Roman"/>
          <w:noProof/>
          <w:szCs w:val="24"/>
        </w:rPr>
        <w:t>:1164–76. doi:10.1093/ije/dyt115</w:t>
      </w:r>
    </w:p>
    <w:p w14:paraId="14D0A9B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25 </w:t>
      </w:r>
      <w:r w:rsidRPr="00923071">
        <w:rPr>
          <w:rFonts w:ascii="Calibri" w:hAnsi="Calibri" w:cs="Times New Roman"/>
          <w:noProof/>
          <w:szCs w:val="24"/>
        </w:rPr>
        <w:tab/>
        <w:t xml:space="preserve">Minton J. Real geographies and virtual landscapes: Exploring the influence on place and space on mortality Lexis surfaces using shaded contour maps. </w:t>
      </w:r>
      <w:r w:rsidRPr="00923071">
        <w:rPr>
          <w:rFonts w:ascii="Calibri" w:hAnsi="Calibri" w:cs="Times New Roman"/>
          <w:i/>
          <w:iCs/>
          <w:noProof/>
          <w:szCs w:val="24"/>
        </w:rPr>
        <w:t>Spat Spatiotemporal Epidemiol</w:t>
      </w:r>
      <w:r w:rsidRPr="00923071">
        <w:rPr>
          <w:rFonts w:ascii="Calibri" w:hAnsi="Calibri" w:cs="Times New Roman"/>
          <w:noProof/>
          <w:szCs w:val="24"/>
        </w:rPr>
        <w:t xml:space="preserve"> 2014;</w:t>
      </w:r>
      <w:r w:rsidRPr="00923071">
        <w:rPr>
          <w:rFonts w:ascii="Calibri" w:hAnsi="Calibri" w:cs="Times New Roman"/>
          <w:b/>
          <w:bCs/>
          <w:noProof/>
          <w:szCs w:val="24"/>
        </w:rPr>
        <w:t>10</w:t>
      </w:r>
      <w:r w:rsidRPr="00923071">
        <w:rPr>
          <w:rFonts w:ascii="Calibri" w:hAnsi="Calibri" w:cs="Times New Roman"/>
          <w:noProof/>
          <w:szCs w:val="24"/>
        </w:rPr>
        <w:t>:49–66. doi:10.1016/j.sste.2014.04.003</w:t>
      </w:r>
    </w:p>
    <w:p w14:paraId="240B8D9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26 </w:t>
      </w:r>
      <w:r w:rsidRPr="00923071">
        <w:rPr>
          <w:rFonts w:ascii="Calibri" w:hAnsi="Calibri" w:cs="Times New Roman"/>
          <w:noProof/>
          <w:szCs w:val="24"/>
        </w:rPr>
        <w:tab/>
        <w:t xml:space="preserve">Bennett JE, Li G, Foreman K, </w:t>
      </w:r>
      <w:r w:rsidRPr="00923071">
        <w:rPr>
          <w:rFonts w:ascii="Calibri" w:hAnsi="Calibri" w:cs="Times New Roman"/>
          <w:i/>
          <w:iCs/>
          <w:noProof/>
          <w:szCs w:val="24"/>
        </w:rPr>
        <w:t>et al.</w:t>
      </w:r>
      <w:r w:rsidRPr="00923071">
        <w:rPr>
          <w:rFonts w:ascii="Calibri" w:hAnsi="Calibri" w:cs="Times New Roman"/>
          <w:noProof/>
          <w:szCs w:val="24"/>
        </w:rPr>
        <w:t xml:space="preserve"> The future of life expectancy and life expectancy inequalities in England and Wales: Bayesian spatiotemporal forecasting.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386</w:t>
      </w:r>
      <w:r w:rsidRPr="00923071">
        <w:rPr>
          <w:rFonts w:ascii="Calibri" w:hAnsi="Calibri" w:cs="Times New Roman"/>
          <w:noProof/>
          <w:szCs w:val="24"/>
        </w:rPr>
        <w:t>:163–70. doi:10.1016/S0140-6736(15)60296-3</w:t>
      </w:r>
    </w:p>
    <w:p w14:paraId="6A430DC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27 </w:t>
      </w:r>
      <w:r w:rsidRPr="00923071">
        <w:rPr>
          <w:rFonts w:ascii="Calibri" w:hAnsi="Calibri" w:cs="Times New Roman"/>
          <w:noProof/>
          <w:szCs w:val="24"/>
        </w:rPr>
        <w:tab/>
        <w:t>Mills J. File containing number of death registrations by single year of age for England &amp; Wales and the UK 1961-2014; and Mid-year population estimates by single year of age for England &amp; Wales and the UK 1961-2014. 2015.https://www.ons.gov.uk/file?uri=/peoplepopulationandcommunity/populationandmigration/populationestimates/adhocs/005825populationestimatesforenglandandwales1961to2014singleyearofage0to105/ewuksyoadeathspopdata19612014cmifilevaluesforissue10122015.xls</w:t>
      </w:r>
    </w:p>
    <w:p w14:paraId="297563A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28 </w:t>
      </w:r>
      <w:r w:rsidRPr="00923071">
        <w:rPr>
          <w:rFonts w:ascii="Calibri" w:hAnsi="Calibri" w:cs="Times New Roman"/>
          <w:noProof/>
          <w:szCs w:val="24"/>
        </w:rPr>
        <w:tab/>
        <w:t xml:space="preserve">Kannisto V, Lauritsen J, Thatcher  a R, </w:t>
      </w:r>
      <w:r w:rsidRPr="00923071">
        <w:rPr>
          <w:rFonts w:ascii="Calibri" w:hAnsi="Calibri" w:cs="Times New Roman"/>
          <w:i/>
          <w:iCs/>
          <w:noProof/>
          <w:szCs w:val="24"/>
        </w:rPr>
        <w:t>et al.</w:t>
      </w:r>
      <w:r w:rsidRPr="00923071">
        <w:rPr>
          <w:rFonts w:ascii="Calibri" w:hAnsi="Calibri" w:cs="Times New Roman"/>
          <w:noProof/>
          <w:szCs w:val="24"/>
        </w:rPr>
        <w:t xml:space="preserve"> Reductions in Mortality at Advanced Ages: Several Decades of Evidence from 27 Countries. </w:t>
      </w:r>
      <w:r w:rsidRPr="00923071">
        <w:rPr>
          <w:rFonts w:ascii="Calibri" w:hAnsi="Calibri" w:cs="Times New Roman"/>
          <w:i/>
          <w:iCs/>
          <w:noProof/>
          <w:szCs w:val="24"/>
        </w:rPr>
        <w:t>Popul Dev Rev</w:t>
      </w:r>
      <w:r w:rsidRPr="00923071">
        <w:rPr>
          <w:rFonts w:ascii="Calibri" w:hAnsi="Calibri" w:cs="Times New Roman"/>
          <w:noProof/>
          <w:szCs w:val="24"/>
        </w:rPr>
        <w:t xml:space="preserve"> 1994;</w:t>
      </w:r>
      <w:r w:rsidRPr="00923071">
        <w:rPr>
          <w:rFonts w:ascii="Calibri" w:hAnsi="Calibri" w:cs="Times New Roman"/>
          <w:b/>
          <w:bCs/>
          <w:noProof/>
          <w:szCs w:val="24"/>
        </w:rPr>
        <w:t>20</w:t>
      </w:r>
      <w:r w:rsidRPr="00923071">
        <w:rPr>
          <w:rFonts w:ascii="Calibri" w:hAnsi="Calibri" w:cs="Times New Roman"/>
          <w:noProof/>
          <w:szCs w:val="24"/>
        </w:rPr>
        <w:t>:793–810. doi:10.2307/2137662</w:t>
      </w:r>
    </w:p>
    <w:p w14:paraId="177D43B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29 </w:t>
      </w:r>
      <w:r w:rsidRPr="00923071">
        <w:rPr>
          <w:rFonts w:ascii="Calibri" w:hAnsi="Calibri" w:cs="Times New Roman"/>
          <w:noProof/>
          <w:szCs w:val="24"/>
        </w:rPr>
        <w:tab/>
        <w:t xml:space="preserve">Gregory I. Longitudinal Analysis of Age- and Gender-Specific Migration Patterns in England and Wales. </w:t>
      </w:r>
      <w:r w:rsidRPr="00923071">
        <w:rPr>
          <w:rFonts w:ascii="Calibri" w:hAnsi="Calibri" w:cs="Times New Roman"/>
          <w:i/>
          <w:iCs/>
          <w:noProof/>
          <w:szCs w:val="24"/>
        </w:rPr>
        <w:t>Soc Sci Hist</w:t>
      </w:r>
      <w:r w:rsidRPr="00923071">
        <w:rPr>
          <w:rFonts w:ascii="Calibri" w:hAnsi="Calibri" w:cs="Times New Roman"/>
          <w:noProof/>
          <w:szCs w:val="24"/>
        </w:rPr>
        <w:t xml:space="preserve"> 2000;</w:t>
      </w:r>
      <w:r w:rsidRPr="00923071">
        <w:rPr>
          <w:rFonts w:ascii="Calibri" w:hAnsi="Calibri" w:cs="Times New Roman"/>
          <w:b/>
          <w:bCs/>
          <w:noProof/>
          <w:szCs w:val="24"/>
        </w:rPr>
        <w:t>24</w:t>
      </w:r>
      <w:r w:rsidRPr="00923071">
        <w:rPr>
          <w:rFonts w:ascii="Calibri" w:hAnsi="Calibri" w:cs="Times New Roman"/>
          <w:noProof/>
          <w:szCs w:val="24"/>
        </w:rPr>
        <w:t>:471–503. doi:10.1017/S0145553200010270</w:t>
      </w:r>
    </w:p>
    <w:p w14:paraId="3B9B2D27"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30 </w:t>
      </w:r>
      <w:r w:rsidRPr="00923071">
        <w:rPr>
          <w:rFonts w:ascii="Calibri" w:hAnsi="Calibri" w:cs="Times New Roman"/>
          <w:noProof/>
          <w:szCs w:val="24"/>
        </w:rPr>
        <w:tab/>
        <w:t xml:space="preserve">Yang Y, Fu WJ, Land KC. A Methodological Comparison of Age-Period-Cohort Models: The Intrinsic Estimator and Conventional Generalized Linear Models. </w:t>
      </w:r>
      <w:r w:rsidRPr="00923071">
        <w:rPr>
          <w:rFonts w:ascii="Calibri" w:hAnsi="Calibri" w:cs="Times New Roman"/>
          <w:i/>
          <w:iCs/>
          <w:noProof/>
          <w:szCs w:val="24"/>
        </w:rPr>
        <w:t>Sociol Methodol</w:t>
      </w:r>
      <w:r w:rsidRPr="00923071">
        <w:rPr>
          <w:rFonts w:ascii="Calibri" w:hAnsi="Calibri" w:cs="Times New Roman"/>
          <w:noProof/>
          <w:szCs w:val="24"/>
        </w:rPr>
        <w:t xml:space="preserve"> </w:t>
      </w:r>
      <w:r w:rsidRPr="00923071">
        <w:rPr>
          <w:rFonts w:ascii="Calibri" w:hAnsi="Calibri" w:cs="Times New Roman"/>
          <w:noProof/>
          <w:szCs w:val="24"/>
        </w:rPr>
        <w:lastRenderedPageBreak/>
        <w:t>2004;</w:t>
      </w:r>
      <w:r w:rsidRPr="00923071">
        <w:rPr>
          <w:rFonts w:ascii="Calibri" w:hAnsi="Calibri" w:cs="Times New Roman"/>
          <w:b/>
          <w:bCs/>
          <w:noProof/>
          <w:szCs w:val="24"/>
        </w:rPr>
        <w:t>34</w:t>
      </w:r>
      <w:r w:rsidRPr="00923071">
        <w:rPr>
          <w:rFonts w:ascii="Calibri" w:hAnsi="Calibri" w:cs="Times New Roman"/>
          <w:noProof/>
          <w:szCs w:val="24"/>
        </w:rPr>
        <w:t>:75–110. doi:10.1002/cncr.20987</w:t>
      </w:r>
    </w:p>
    <w:p w14:paraId="4B20061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31 </w:t>
      </w:r>
      <w:r w:rsidRPr="00923071">
        <w:rPr>
          <w:rFonts w:ascii="Calibri" w:hAnsi="Calibri" w:cs="Times New Roman"/>
          <w:noProof/>
          <w:szCs w:val="24"/>
        </w:rPr>
        <w:tab/>
        <w:t xml:space="preserve">Yang Y, Schulhofer‐Wohl S, Fu WJ, </w:t>
      </w:r>
      <w:r w:rsidRPr="00923071">
        <w:rPr>
          <w:rFonts w:ascii="Calibri" w:hAnsi="Calibri" w:cs="Times New Roman"/>
          <w:i/>
          <w:iCs/>
          <w:noProof/>
          <w:szCs w:val="24"/>
        </w:rPr>
        <w:t>et al.</w:t>
      </w:r>
      <w:r w:rsidRPr="00923071">
        <w:rPr>
          <w:rFonts w:ascii="Calibri" w:hAnsi="Calibri" w:cs="Times New Roman"/>
          <w:noProof/>
          <w:szCs w:val="24"/>
        </w:rPr>
        <w:t xml:space="preserve"> The Intrinsic Estimator for Age‐Period‐Cohort Analysis: What It Is and How to Use It. </w:t>
      </w:r>
      <w:r w:rsidRPr="00923071">
        <w:rPr>
          <w:rFonts w:ascii="Calibri" w:hAnsi="Calibri" w:cs="Times New Roman"/>
          <w:i/>
          <w:iCs/>
          <w:noProof/>
          <w:szCs w:val="24"/>
        </w:rPr>
        <w:t>Am J Sociol</w:t>
      </w:r>
      <w:r w:rsidRPr="00923071">
        <w:rPr>
          <w:rFonts w:ascii="Calibri" w:hAnsi="Calibri" w:cs="Times New Roman"/>
          <w:noProof/>
          <w:szCs w:val="24"/>
        </w:rPr>
        <w:t xml:space="preserve"> 2008;</w:t>
      </w:r>
      <w:r w:rsidRPr="00923071">
        <w:rPr>
          <w:rFonts w:ascii="Calibri" w:hAnsi="Calibri" w:cs="Times New Roman"/>
          <w:b/>
          <w:bCs/>
          <w:noProof/>
          <w:szCs w:val="24"/>
        </w:rPr>
        <w:t>113</w:t>
      </w:r>
      <w:r w:rsidRPr="00923071">
        <w:rPr>
          <w:rFonts w:ascii="Calibri" w:hAnsi="Calibri" w:cs="Times New Roman"/>
          <w:noProof/>
          <w:szCs w:val="24"/>
        </w:rPr>
        <w:t>:1697–736. doi:10.1086/587154</w:t>
      </w:r>
    </w:p>
    <w:p w14:paraId="269565F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32 </w:t>
      </w:r>
      <w:r w:rsidRPr="00923071">
        <w:rPr>
          <w:rFonts w:ascii="Calibri" w:hAnsi="Calibri" w:cs="Times New Roman"/>
          <w:noProof/>
          <w:szCs w:val="24"/>
        </w:rPr>
        <w:tab/>
        <w:t>Yang Y. Bayesian inference for hierarchical age-period-cohort models of repeated cross-section survey data. Sociol. Methodol. 2006;</w:t>
      </w:r>
      <w:r w:rsidRPr="00923071">
        <w:rPr>
          <w:rFonts w:ascii="Calibri" w:hAnsi="Calibri" w:cs="Times New Roman"/>
          <w:b/>
          <w:bCs/>
          <w:noProof/>
          <w:szCs w:val="24"/>
        </w:rPr>
        <w:t>36</w:t>
      </w:r>
      <w:r w:rsidRPr="00923071">
        <w:rPr>
          <w:rFonts w:ascii="Calibri" w:hAnsi="Calibri" w:cs="Times New Roman"/>
          <w:noProof/>
          <w:szCs w:val="24"/>
        </w:rPr>
        <w:t>:39–74. doi:10.1111/j.1467-9531.2006.00174.x</w:t>
      </w:r>
    </w:p>
    <w:p w14:paraId="4C745EA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33 </w:t>
      </w:r>
      <w:r w:rsidRPr="00923071">
        <w:rPr>
          <w:rFonts w:ascii="Calibri" w:hAnsi="Calibri" w:cs="Times New Roman"/>
          <w:noProof/>
          <w:szCs w:val="24"/>
        </w:rPr>
        <w:tab/>
        <w:t xml:space="preserve">Yang Y, Land KC. Age-Period-Cohort Analysis of Repeated Cross-Section Surveys: Fixed or Random Effects? </w:t>
      </w:r>
      <w:r w:rsidRPr="00923071">
        <w:rPr>
          <w:rFonts w:ascii="Calibri" w:hAnsi="Calibri" w:cs="Times New Roman"/>
          <w:i/>
          <w:iCs/>
          <w:noProof/>
          <w:szCs w:val="24"/>
        </w:rPr>
        <w:t>Sociol Methods Res</w:t>
      </w:r>
      <w:r w:rsidRPr="00923071">
        <w:rPr>
          <w:rFonts w:ascii="Calibri" w:hAnsi="Calibri" w:cs="Times New Roman"/>
          <w:noProof/>
          <w:szCs w:val="24"/>
        </w:rPr>
        <w:t xml:space="preserve"> 2008;</w:t>
      </w:r>
      <w:r w:rsidRPr="00923071">
        <w:rPr>
          <w:rFonts w:ascii="Calibri" w:hAnsi="Calibri" w:cs="Times New Roman"/>
          <w:b/>
          <w:bCs/>
          <w:noProof/>
          <w:szCs w:val="24"/>
        </w:rPr>
        <w:t>36</w:t>
      </w:r>
      <w:r w:rsidRPr="00923071">
        <w:rPr>
          <w:rFonts w:ascii="Calibri" w:hAnsi="Calibri" w:cs="Times New Roman"/>
          <w:noProof/>
          <w:szCs w:val="24"/>
        </w:rPr>
        <w:t>:297–326. doi:10.1177/0049124106292360</w:t>
      </w:r>
    </w:p>
    <w:p w14:paraId="27605542"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34 </w:t>
      </w:r>
      <w:r w:rsidRPr="00923071">
        <w:rPr>
          <w:rFonts w:ascii="Calibri" w:hAnsi="Calibri" w:cs="Times New Roman"/>
          <w:noProof/>
          <w:szCs w:val="24"/>
        </w:rPr>
        <w:tab/>
        <w:t xml:space="preserve">Bell A, Jones K. Another ‘futile quest’? A simulation study of Yang and Land’s hierarchical age-period-cohort model. </w:t>
      </w:r>
      <w:r w:rsidRPr="00923071">
        <w:rPr>
          <w:rFonts w:ascii="Calibri" w:hAnsi="Calibri" w:cs="Times New Roman"/>
          <w:i/>
          <w:iCs/>
          <w:noProof/>
          <w:szCs w:val="24"/>
        </w:rPr>
        <w:t>Demogr Res</w:t>
      </w:r>
      <w:r w:rsidRPr="00923071">
        <w:rPr>
          <w:rFonts w:ascii="Calibri" w:hAnsi="Calibri" w:cs="Times New Roman"/>
          <w:noProof/>
          <w:szCs w:val="24"/>
        </w:rPr>
        <w:t xml:space="preserve"> 2014;</w:t>
      </w:r>
      <w:r w:rsidRPr="00923071">
        <w:rPr>
          <w:rFonts w:ascii="Calibri" w:hAnsi="Calibri" w:cs="Times New Roman"/>
          <w:b/>
          <w:bCs/>
          <w:noProof/>
          <w:szCs w:val="24"/>
        </w:rPr>
        <w:t>30</w:t>
      </w:r>
      <w:r w:rsidRPr="00923071">
        <w:rPr>
          <w:rFonts w:ascii="Calibri" w:hAnsi="Calibri" w:cs="Times New Roman"/>
          <w:noProof/>
          <w:szCs w:val="24"/>
        </w:rPr>
        <w:t>:333–60. doi:10.4054/DemRes.2014.30.11</w:t>
      </w:r>
    </w:p>
    <w:p w14:paraId="35B392FA"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35 </w:t>
      </w:r>
      <w:r w:rsidRPr="00923071">
        <w:rPr>
          <w:rFonts w:ascii="Calibri" w:hAnsi="Calibri" w:cs="Times New Roman"/>
          <w:noProof/>
          <w:szCs w:val="24"/>
        </w:rPr>
        <w:tab/>
        <w:t>Bell A, Jones K. The impossibility of separating age, period and cohort effects. Soc. Sci. Med. 2013;</w:t>
      </w:r>
      <w:r w:rsidRPr="00923071">
        <w:rPr>
          <w:rFonts w:ascii="Calibri" w:hAnsi="Calibri" w:cs="Times New Roman"/>
          <w:b/>
          <w:bCs/>
          <w:noProof/>
          <w:szCs w:val="24"/>
        </w:rPr>
        <w:t>93</w:t>
      </w:r>
      <w:r w:rsidRPr="00923071">
        <w:rPr>
          <w:rFonts w:ascii="Calibri" w:hAnsi="Calibri" w:cs="Times New Roman"/>
          <w:noProof/>
          <w:szCs w:val="24"/>
        </w:rPr>
        <w:t>:163–5. doi:10.1016/j.socscimed.2013.04.029</w:t>
      </w:r>
    </w:p>
    <w:p w14:paraId="451A5E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36 </w:t>
      </w:r>
      <w:r w:rsidRPr="00923071">
        <w:rPr>
          <w:rFonts w:ascii="Calibri" w:hAnsi="Calibri" w:cs="Times New Roman"/>
          <w:noProof/>
          <w:szCs w:val="24"/>
        </w:rPr>
        <w:tab/>
        <w:t xml:space="preserve">Reither EN, Masters RK, Yang YC, </w:t>
      </w:r>
      <w:r w:rsidRPr="00923071">
        <w:rPr>
          <w:rFonts w:ascii="Calibri" w:hAnsi="Calibri" w:cs="Times New Roman"/>
          <w:i/>
          <w:iCs/>
          <w:noProof/>
          <w:szCs w:val="24"/>
        </w:rPr>
        <w:t>et al.</w:t>
      </w:r>
      <w:r w:rsidRPr="00923071">
        <w:rPr>
          <w:rFonts w:ascii="Calibri" w:hAnsi="Calibri" w:cs="Times New Roman"/>
          <w:noProof/>
          <w:szCs w:val="24"/>
        </w:rPr>
        <w:t xml:space="preserve"> Should age-period-cohort studies return to the methodologies of the 1970s?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:356–65. doi:10.1016/j.socscimed.2015.01.011</w:t>
      </w:r>
    </w:p>
    <w:p w14:paraId="1F9631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37 </w:t>
      </w:r>
      <w:r w:rsidRPr="00923071">
        <w:rPr>
          <w:rFonts w:ascii="Calibri" w:hAnsi="Calibri" w:cs="Times New Roman"/>
          <w:noProof/>
          <w:szCs w:val="24"/>
        </w:rPr>
        <w:tab/>
        <w:t xml:space="preserve">Bell A, Jones K. Should age-period-cohort analysts accept innovation without scrutiny? A response to Reither, Masters, Yang, Powers, Zheng and Land. </w:t>
      </w:r>
      <w:r w:rsidRPr="00923071">
        <w:rPr>
          <w:rFonts w:ascii="Calibri" w:hAnsi="Calibri" w:cs="Times New Roman"/>
          <w:i/>
          <w:iCs/>
          <w:noProof/>
          <w:szCs w:val="24"/>
        </w:rPr>
        <w:t>Soc Sci Med</w:t>
      </w:r>
      <w:r w:rsidRPr="00923071">
        <w:rPr>
          <w:rFonts w:ascii="Calibri" w:hAnsi="Calibri" w:cs="Times New Roman"/>
          <w:noProof/>
          <w:szCs w:val="24"/>
        </w:rPr>
        <w:t xml:space="preserve"> 2015;</w:t>
      </w:r>
      <w:r w:rsidRPr="00923071">
        <w:rPr>
          <w:rFonts w:ascii="Calibri" w:hAnsi="Calibri" w:cs="Times New Roman"/>
          <w:b/>
          <w:bCs/>
          <w:noProof/>
          <w:szCs w:val="24"/>
        </w:rPr>
        <w:t>128</w:t>
      </w:r>
      <w:r w:rsidRPr="00923071">
        <w:rPr>
          <w:rFonts w:ascii="Calibri" w:hAnsi="Calibri" w:cs="Times New Roman"/>
          <w:noProof/>
          <w:szCs w:val="24"/>
        </w:rPr>
        <w:t>:331–3. doi:10.1016/j.socscimed.2015.01.040</w:t>
      </w:r>
    </w:p>
    <w:p w14:paraId="5FEC1DA5"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38 </w:t>
      </w:r>
      <w:r w:rsidRPr="00923071">
        <w:rPr>
          <w:rFonts w:ascii="Calibri" w:hAnsi="Calibri" w:cs="Times New Roman"/>
          <w:noProof/>
          <w:szCs w:val="24"/>
        </w:rPr>
        <w:tab/>
        <w:t xml:space="preserve">Wilmoth JR. Age-Period-Cohort Models in Demography. In: Caselli G, Vallin J, Wunsch G, eds. </w:t>
      </w:r>
      <w:r w:rsidRPr="00923071">
        <w:rPr>
          <w:rFonts w:ascii="Calibri" w:hAnsi="Calibri" w:cs="Times New Roman"/>
          <w:i/>
          <w:iCs/>
          <w:noProof/>
          <w:szCs w:val="24"/>
        </w:rPr>
        <w:t>Demography: Analysis and Synthesis</w:t>
      </w:r>
      <w:r w:rsidRPr="00923071">
        <w:rPr>
          <w:rFonts w:ascii="Calibri" w:hAnsi="Calibri" w:cs="Times New Roman"/>
          <w:noProof/>
          <w:szCs w:val="24"/>
        </w:rPr>
        <w:t xml:space="preserve">. Burlington, MA: : Academic Press 2006. </w:t>
      </w:r>
    </w:p>
    <w:p w14:paraId="003A220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39 </w:t>
      </w:r>
      <w:r w:rsidRPr="00923071">
        <w:rPr>
          <w:rFonts w:ascii="Calibri" w:hAnsi="Calibri" w:cs="Times New Roman"/>
          <w:noProof/>
          <w:szCs w:val="24"/>
        </w:rPr>
        <w:tab/>
        <w:t xml:space="preserve">Gompertz B. On the Nature of the Function Expressive of the Law of Human Mortality, and on a New Mode of Determining the Value of Life Contingencies. </w:t>
      </w:r>
      <w:r w:rsidRPr="00923071">
        <w:rPr>
          <w:rFonts w:ascii="Calibri" w:hAnsi="Calibri" w:cs="Times New Roman"/>
          <w:i/>
          <w:iCs/>
          <w:noProof/>
          <w:szCs w:val="24"/>
        </w:rPr>
        <w:t>Philos Trans R Soc London</w:t>
      </w:r>
      <w:r w:rsidRPr="00923071">
        <w:rPr>
          <w:rFonts w:ascii="Calibri" w:hAnsi="Calibri" w:cs="Times New Roman"/>
          <w:noProof/>
          <w:szCs w:val="24"/>
        </w:rPr>
        <w:t xml:space="preserve"> 1825;</w:t>
      </w:r>
      <w:r w:rsidRPr="00923071">
        <w:rPr>
          <w:rFonts w:ascii="Calibri" w:hAnsi="Calibri" w:cs="Times New Roman"/>
          <w:b/>
          <w:bCs/>
          <w:noProof/>
          <w:szCs w:val="24"/>
        </w:rPr>
        <w:t>115</w:t>
      </w:r>
      <w:r w:rsidRPr="00923071">
        <w:rPr>
          <w:rFonts w:ascii="Calibri" w:hAnsi="Calibri" w:cs="Times New Roman"/>
          <w:noProof/>
          <w:szCs w:val="24"/>
        </w:rPr>
        <w:t>:513–83. doi:10.1098/rstl.1825.0026</w:t>
      </w:r>
    </w:p>
    <w:p w14:paraId="51382D4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40 </w:t>
      </w:r>
      <w:r w:rsidRPr="00923071">
        <w:rPr>
          <w:rFonts w:ascii="Calibri" w:hAnsi="Calibri" w:cs="Times New Roman"/>
          <w:noProof/>
          <w:szCs w:val="24"/>
        </w:rPr>
        <w:tab/>
        <w:t xml:space="preserve">King G, Tomz M, Wittenberg J. Making the Most of Statistical Analyses: Improving Interpretation and Presentation. </w:t>
      </w:r>
      <w:r w:rsidRPr="00923071">
        <w:rPr>
          <w:rFonts w:ascii="Calibri" w:hAnsi="Calibri" w:cs="Times New Roman"/>
          <w:i/>
          <w:iCs/>
          <w:noProof/>
          <w:szCs w:val="24"/>
        </w:rPr>
        <w:t>Am J Pol Sci</w:t>
      </w:r>
      <w:r w:rsidRPr="00923071">
        <w:rPr>
          <w:rFonts w:ascii="Calibri" w:hAnsi="Calibri" w:cs="Times New Roman"/>
          <w:noProof/>
          <w:szCs w:val="24"/>
        </w:rPr>
        <w:t xml:space="preserve"> 2000;</w:t>
      </w:r>
      <w:r w:rsidRPr="00923071">
        <w:rPr>
          <w:rFonts w:ascii="Calibri" w:hAnsi="Calibri" w:cs="Times New Roman"/>
          <w:b/>
          <w:bCs/>
          <w:noProof/>
          <w:szCs w:val="24"/>
        </w:rPr>
        <w:t>44</w:t>
      </w:r>
      <w:r w:rsidRPr="00923071">
        <w:rPr>
          <w:rFonts w:ascii="Calibri" w:hAnsi="Calibri" w:cs="Times New Roman"/>
          <w:noProof/>
          <w:szCs w:val="24"/>
        </w:rPr>
        <w:t>:341–55.</w:t>
      </w:r>
    </w:p>
    <w:p w14:paraId="732DC24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41 </w:t>
      </w:r>
      <w:r w:rsidRPr="00923071">
        <w:rPr>
          <w:rFonts w:ascii="Calibri" w:hAnsi="Calibri" w:cs="Times New Roman"/>
          <w:noProof/>
          <w:szCs w:val="24"/>
        </w:rPr>
        <w:tab/>
        <w:t xml:space="preserve">Claxton K, Sculpher M, McCabe C, </w:t>
      </w:r>
      <w:r w:rsidRPr="00923071">
        <w:rPr>
          <w:rFonts w:ascii="Calibri" w:hAnsi="Calibri" w:cs="Times New Roman"/>
          <w:i/>
          <w:iCs/>
          <w:noProof/>
          <w:szCs w:val="24"/>
        </w:rPr>
        <w:t>et al.</w:t>
      </w:r>
      <w:r w:rsidRPr="00923071">
        <w:rPr>
          <w:rFonts w:ascii="Calibri" w:hAnsi="Calibri" w:cs="Times New Roman"/>
          <w:noProof/>
          <w:szCs w:val="24"/>
        </w:rPr>
        <w:t xml:space="preserve"> Probabilistic sensitivity analysis for NICE technology assessment: not an optional extra. </w:t>
      </w:r>
      <w:r w:rsidRPr="00923071">
        <w:rPr>
          <w:rFonts w:ascii="Calibri" w:hAnsi="Calibri" w:cs="Times New Roman"/>
          <w:i/>
          <w:iCs/>
          <w:noProof/>
          <w:szCs w:val="24"/>
        </w:rPr>
        <w:t>Health Econ</w:t>
      </w:r>
      <w:r w:rsidRPr="00923071">
        <w:rPr>
          <w:rFonts w:ascii="Calibri" w:hAnsi="Calibri" w:cs="Times New Roman"/>
          <w:noProof/>
          <w:szCs w:val="24"/>
        </w:rPr>
        <w:t xml:space="preserve"> 2005;</w:t>
      </w:r>
      <w:r w:rsidRPr="00923071">
        <w:rPr>
          <w:rFonts w:ascii="Calibri" w:hAnsi="Calibri" w:cs="Times New Roman"/>
          <w:b/>
          <w:bCs/>
          <w:noProof/>
          <w:szCs w:val="24"/>
        </w:rPr>
        <w:t>14</w:t>
      </w:r>
      <w:r w:rsidRPr="00923071">
        <w:rPr>
          <w:rFonts w:ascii="Calibri" w:hAnsi="Calibri" w:cs="Times New Roman"/>
          <w:noProof/>
          <w:szCs w:val="24"/>
        </w:rPr>
        <w:t>:339–47. doi:10.1002/hec.985</w:t>
      </w:r>
    </w:p>
    <w:p w14:paraId="3D820816"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42 </w:t>
      </w:r>
      <w:r w:rsidRPr="00923071">
        <w:rPr>
          <w:rFonts w:ascii="Calibri" w:hAnsi="Calibri" w:cs="Times New Roman"/>
          <w:noProof/>
          <w:szCs w:val="24"/>
        </w:rPr>
        <w:tab/>
        <w:t xml:space="preserve">Dibben C, Popham F. Are health inequalities evident at all ages? An ecological study of English mortality records. </w:t>
      </w:r>
      <w:r w:rsidRPr="00923071">
        <w:rPr>
          <w:rFonts w:ascii="Calibri" w:hAnsi="Calibri" w:cs="Times New Roman"/>
          <w:i/>
          <w:iCs/>
          <w:noProof/>
          <w:szCs w:val="24"/>
        </w:rPr>
        <w:t>Eur J Public Health</w:t>
      </w:r>
      <w:r w:rsidRPr="00923071">
        <w:rPr>
          <w:rFonts w:ascii="Calibri" w:hAnsi="Calibri" w:cs="Times New Roman"/>
          <w:noProof/>
          <w:szCs w:val="24"/>
        </w:rPr>
        <w:t xml:space="preserve"> 2013;</w:t>
      </w:r>
      <w:r w:rsidRPr="00923071">
        <w:rPr>
          <w:rFonts w:ascii="Calibri" w:hAnsi="Calibri" w:cs="Times New Roman"/>
          <w:b/>
          <w:bCs/>
          <w:noProof/>
          <w:szCs w:val="24"/>
        </w:rPr>
        <w:t>23</w:t>
      </w:r>
      <w:r w:rsidRPr="00923071">
        <w:rPr>
          <w:rFonts w:ascii="Calibri" w:hAnsi="Calibri" w:cs="Times New Roman"/>
          <w:noProof/>
          <w:szCs w:val="24"/>
        </w:rPr>
        <w:t>:39–45. doi:10.1093/eurpub/cks019</w:t>
      </w:r>
    </w:p>
    <w:p w14:paraId="407D112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43 </w:t>
      </w:r>
      <w:r w:rsidRPr="00923071">
        <w:rPr>
          <w:rFonts w:ascii="Calibri" w:hAnsi="Calibri" w:cs="Times New Roman"/>
          <w:noProof/>
          <w:szCs w:val="24"/>
        </w:rPr>
        <w:tab/>
        <w:t xml:space="preserve">Vallejo-Torres L, Hale D, Morris S, </w:t>
      </w:r>
      <w:r w:rsidRPr="00923071">
        <w:rPr>
          <w:rFonts w:ascii="Calibri" w:hAnsi="Calibri" w:cs="Times New Roman"/>
          <w:i/>
          <w:iCs/>
          <w:noProof/>
          <w:szCs w:val="24"/>
        </w:rPr>
        <w:t>et al.</w:t>
      </w:r>
      <w:r w:rsidRPr="00923071">
        <w:rPr>
          <w:rFonts w:ascii="Calibri" w:hAnsi="Calibri" w:cs="Times New Roman"/>
          <w:noProof/>
          <w:szCs w:val="24"/>
        </w:rPr>
        <w:t xml:space="preserve"> Income-related inequality in health and health-related behaviour: exploring the equalisation hypothesis. </w:t>
      </w:r>
      <w:r w:rsidRPr="00923071">
        <w:rPr>
          <w:rFonts w:ascii="Calibri" w:hAnsi="Calibri" w:cs="Times New Roman"/>
          <w:i/>
          <w:iCs/>
          <w:noProof/>
          <w:szCs w:val="24"/>
        </w:rPr>
        <w:t>J Epidemiol Community Health</w:t>
      </w:r>
      <w:r w:rsidRPr="00923071">
        <w:rPr>
          <w:rFonts w:ascii="Calibri" w:hAnsi="Calibri" w:cs="Times New Roman"/>
          <w:noProof/>
          <w:szCs w:val="24"/>
        </w:rPr>
        <w:t xml:space="preserve"> 2014;</w:t>
      </w:r>
      <w:r w:rsidRPr="00923071">
        <w:rPr>
          <w:rFonts w:ascii="Calibri" w:hAnsi="Calibri" w:cs="Times New Roman"/>
          <w:b/>
          <w:bCs/>
          <w:noProof/>
          <w:szCs w:val="24"/>
        </w:rPr>
        <w:t>68</w:t>
      </w:r>
      <w:r w:rsidRPr="00923071">
        <w:rPr>
          <w:rFonts w:ascii="Calibri" w:hAnsi="Calibri" w:cs="Times New Roman"/>
          <w:noProof/>
          <w:szCs w:val="24"/>
        </w:rPr>
        <w:t>:615–21. doi:10.1136/jech-2013-203306</w:t>
      </w:r>
    </w:p>
    <w:p w14:paraId="1906F05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44 </w:t>
      </w:r>
      <w:r w:rsidRPr="00923071">
        <w:rPr>
          <w:rFonts w:ascii="Calibri" w:hAnsi="Calibri" w:cs="Times New Roman"/>
          <w:noProof/>
          <w:szCs w:val="24"/>
        </w:rPr>
        <w:tab/>
        <w:t xml:space="preserve">Vanderbloemen L, Minton J, Dorling D. Visualizing sex differences in mortality, USA, 1933-2010. </w:t>
      </w:r>
      <w:r w:rsidRPr="00923071">
        <w:rPr>
          <w:rFonts w:ascii="Calibri" w:hAnsi="Calibri" w:cs="Times New Roman"/>
          <w:i/>
          <w:iCs/>
          <w:noProof/>
          <w:szCs w:val="24"/>
        </w:rPr>
        <w:t>J Epidemiol Community Heal</w:t>
      </w:r>
    </w:p>
    <w:p w14:paraId="3A3FDD4D"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45 </w:t>
      </w:r>
      <w:r w:rsidRPr="00923071">
        <w:rPr>
          <w:rFonts w:ascii="Calibri" w:hAnsi="Calibri" w:cs="Times New Roman"/>
          <w:noProof/>
          <w:szCs w:val="24"/>
        </w:rPr>
        <w:tab/>
        <w:t xml:space="preserve">Newton JN, Briggs ADM, Murray CJL, </w:t>
      </w:r>
      <w:r w:rsidRPr="00923071">
        <w:rPr>
          <w:rFonts w:ascii="Calibri" w:hAnsi="Calibri" w:cs="Times New Roman"/>
          <w:i/>
          <w:iCs/>
          <w:noProof/>
          <w:szCs w:val="24"/>
        </w:rPr>
        <w:t>et al.</w:t>
      </w:r>
      <w:r w:rsidRPr="00923071">
        <w:rPr>
          <w:rFonts w:ascii="Calibri" w:hAnsi="Calibri" w:cs="Times New Roman"/>
          <w:noProof/>
          <w:szCs w:val="24"/>
        </w:rPr>
        <w:t xml:space="preserve"> Changes in health in England, with analysis by English regions and areas of deprivation, 1990–2013. </w:t>
      </w:r>
      <w:r w:rsidRPr="00923071">
        <w:rPr>
          <w:rFonts w:ascii="Calibri" w:hAnsi="Calibri" w:cs="Times New Roman"/>
          <w:i/>
          <w:iCs/>
          <w:noProof/>
          <w:szCs w:val="24"/>
        </w:rPr>
        <w:t>Lancet</w:t>
      </w:r>
      <w:r w:rsidRPr="00923071">
        <w:rPr>
          <w:rFonts w:ascii="Calibri" w:hAnsi="Calibri" w:cs="Times New Roman"/>
          <w:noProof/>
          <w:szCs w:val="24"/>
        </w:rPr>
        <w:t xml:space="preserve"> Published Online First: 2015. doi:10.1016/S0140-6736(15)00195-6</w:t>
      </w:r>
    </w:p>
    <w:p w14:paraId="3F19B1A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46 </w:t>
      </w:r>
      <w:r w:rsidRPr="00923071">
        <w:rPr>
          <w:rFonts w:ascii="Calibri" w:hAnsi="Calibri" w:cs="Times New Roman"/>
          <w:noProof/>
          <w:szCs w:val="24"/>
        </w:rPr>
        <w:tab/>
        <w:t xml:space="preserve">Dorling D. Brexit: the decision of a divided country. </w:t>
      </w:r>
      <w:r w:rsidRPr="00923071">
        <w:rPr>
          <w:rFonts w:ascii="Calibri" w:hAnsi="Calibri" w:cs="Times New Roman"/>
          <w:i/>
          <w:iCs/>
          <w:noProof/>
          <w:szCs w:val="24"/>
        </w:rPr>
        <w:t>BMJ</w:t>
      </w:r>
      <w:r w:rsidRPr="00923071">
        <w:rPr>
          <w:rFonts w:ascii="Calibri" w:hAnsi="Calibri" w:cs="Times New Roman"/>
          <w:noProof/>
          <w:szCs w:val="24"/>
        </w:rPr>
        <w:t xml:space="preserve"> 2016;:i3697. doi:10.1136/bmj.i3697</w:t>
      </w:r>
    </w:p>
    <w:p w14:paraId="57C250D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47 </w:t>
      </w:r>
      <w:r w:rsidRPr="00923071">
        <w:rPr>
          <w:rFonts w:ascii="Calibri" w:hAnsi="Calibri" w:cs="Times New Roman"/>
          <w:noProof/>
          <w:szCs w:val="24"/>
        </w:rPr>
        <w:tab/>
        <w:t>ONS. Measuring National Well-being: Domains and Measures. https://www.ons.gov.uk/peoplepopulationandcommunity/wellbeing/datasets/measuringnationalwellbeingdomainsandmeasures</w:t>
      </w:r>
    </w:p>
    <w:p w14:paraId="54A3AF14"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lastRenderedPageBreak/>
        <w:t xml:space="preserve">48 </w:t>
      </w:r>
      <w:r w:rsidRPr="00923071">
        <w:rPr>
          <w:rFonts w:ascii="Calibri" w:hAnsi="Calibri" w:cs="Times New Roman"/>
          <w:noProof/>
          <w:szCs w:val="24"/>
        </w:rPr>
        <w:tab/>
        <w:t>ONS. Measuring National well-being: Life in the UK: 2016. http://www.ons.gov.uk/peoplepopulationandcommunity/wellbeing/articles/measuringnationalwellbeing/2016</w:t>
      </w:r>
    </w:p>
    <w:p w14:paraId="268078D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49 </w:t>
      </w:r>
      <w:r w:rsidRPr="00923071">
        <w:rPr>
          <w:rFonts w:ascii="Calibri" w:hAnsi="Calibri" w:cs="Times New Roman"/>
          <w:noProof/>
          <w:szCs w:val="24"/>
        </w:rPr>
        <w:tab/>
        <w:t xml:space="preserve">Catalano R, Goldman-Mellor S, Saxton K, </w:t>
      </w:r>
      <w:r w:rsidRPr="00923071">
        <w:rPr>
          <w:rFonts w:ascii="Calibri" w:hAnsi="Calibri" w:cs="Times New Roman"/>
          <w:i/>
          <w:iCs/>
          <w:noProof/>
          <w:szCs w:val="24"/>
        </w:rPr>
        <w:t>et al.</w:t>
      </w:r>
      <w:r w:rsidRPr="00923071">
        <w:rPr>
          <w:rFonts w:ascii="Calibri" w:hAnsi="Calibri" w:cs="Times New Roman"/>
          <w:noProof/>
          <w:szCs w:val="24"/>
        </w:rPr>
        <w:t xml:space="preserve"> The Health Effects of Economic Decline. </w:t>
      </w:r>
      <w:r w:rsidRPr="00923071">
        <w:rPr>
          <w:rFonts w:ascii="Calibri" w:hAnsi="Calibri" w:cs="Times New Roman"/>
          <w:i/>
          <w:iCs/>
          <w:noProof/>
          <w:szCs w:val="24"/>
        </w:rPr>
        <w:t>Annu Rev Public Health</w:t>
      </w:r>
      <w:r w:rsidRPr="00923071">
        <w:rPr>
          <w:rFonts w:ascii="Calibri" w:hAnsi="Calibri" w:cs="Times New Roman"/>
          <w:noProof/>
          <w:szCs w:val="24"/>
        </w:rPr>
        <w:t xml:space="preserve"> 2011;</w:t>
      </w:r>
      <w:r w:rsidRPr="00923071">
        <w:rPr>
          <w:rFonts w:ascii="Calibri" w:hAnsi="Calibri" w:cs="Times New Roman"/>
          <w:b/>
          <w:bCs/>
          <w:noProof/>
          <w:szCs w:val="24"/>
        </w:rPr>
        <w:t>32</w:t>
      </w:r>
      <w:r w:rsidRPr="00923071">
        <w:rPr>
          <w:rFonts w:ascii="Calibri" w:hAnsi="Calibri" w:cs="Times New Roman"/>
          <w:noProof/>
          <w:szCs w:val="24"/>
        </w:rPr>
        <w:t>:431–50. doi:10.1146/annurev-publhealth-031210-101146</w:t>
      </w:r>
    </w:p>
    <w:p w14:paraId="29A8C37F"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50 </w:t>
      </w:r>
      <w:r w:rsidRPr="00923071">
        <w:rPr>
          <w:rFonts w:ascii="Calibri" w:hAnsi="Calibri" w:cs="Times New Roman"/>
          <w:noProof/>
          <w:szCs w:val="24"/>
        </w:rPr>
        <w:tab/>
        <w:t xml:space="preserve">Lambie-Mumford H, Green MA. Austerity, welfare reform and the rising use of food banks by children in England and Wales. </w:t>
      </w:r>
      <w:r w:rsidRPr="00923071">
        <w:rPr>
          <w:rFonts w:ascii="Calibri" w:hAnsi="Calibri" w:cs="Times New Roman"/>
          <w:i/>
          <w:iCs/>
          <w:noProof/>
          <w:szCs w:val="24"/>
        </w:rPr>
        <w:t>Area</w:t>
      </w:r>
      <w:r w:rsidRPr="00923071">
        <w:rPr>
          <w:rFonts w:ascii="Calibri" w:hAnsi="Calibri" w:cs="Times New Roman"/>
          <w:noProof/>
          <w:szCs w:val="24"/>
        </w:rPr>
        <w:t xml:space="preserve"> 2015;:n/a – n/a. doi:10.1111/area.12233</w:t>
      </w:r>
    </w:p>
    <w:p w14:paraId="4A60AE7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51 </w:t>
      </w:r>
      <w:r w:rsidRPr="00923071">
        <w:rPr>
          <w:rFonts w:ascii="Calibri" w:hAnsi="Calibri" w:cs="Times New Roman"/>
          <w:noProof/>
          <w:szCs w:val="24"/>
        </w:rPr>
        <w:tab/>
        <w:t xml:space="preserve">Loopstra R, Reeves A, Stuckler D. Rising food insecurity in Europe. </w:t>
      </w:r>
      <w:r w:rsidRPr="00923071">
        <w:rPr>
          <w:rFonts w:ascii="Calibri" w:hAnsi="Calibri" w:cs="Times New Roman"/>
          <w:i/>
          <w:iCs/>
          <w:noProof/>
          <w:szCs w:val="24"/>
        </w:rPr>
        <w:t>Lancet</w:t>
      </w:r>
      <w:r w:rsidRPr="00923071">
        <w:rPr>
          <w:rFonts w:ascii="Calibri" w:hAnsi="Calibri" w:cs="Times New Roman"/>
          <w:noProof/>
          <w:szCs w:val="24"/>
        </w:rPr>
        <w:t xml:space="preserve"> 2015;</w:t>
      </w:r>
      <w:r w:rsidRPr="00923071">
        <w:rPr>
          <w:rFonts w:ascii="Calibri" w:hAnsi="Calibri" w:cs="Times New Roman"/>
          <w:b/>
          <w:bCs/>
          <w:noProof/>
          <w:szCs w:val="24"/>
        </w:rPr>
        <w:t>385</w:t>
      </w:r>
      <w:r w:rsidRPr="00923071">
        <w:rPr>
          <w:rFonts w:ascii="Calibri" w:hAnsi="Calibri" w:cs="Times New Roman"/>
          <w:noProof/>
          <w:szCs w:val="24"/>
        </w:rPr>
        <w:t>:2041. doi:10.1016/S0140-6736(15)60983-7</w:t>
      </w:r>
    </w:p>
    <w:p w14:paraId="7A12B29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52 </w:t>
      </w:r>
      <w:r w:rsidRPr="00923071">
        <w:rPr>
          <w:rFonts w:ascii="Calibri" w:hAnsi="Calibri" w:cs="Times New Roman"/>
          <w:noProof/>
          <w:szCs w:val="24"/>
        </w:rPr>
        <w:tab/>
        <w:t xml:space="preserve">Loopstra R, Reeves A, Taylor-Robinson D, </w:t>
      </w:r>
      <w:r w:rsidRPr="00923071">
        <w:rPr>
          <w:rFonts w:ascii="Calibri" w:hAnsi="Calibri" w:cs="Times New Roman"/>
          <w:i/>
          <w:iCs/>
          <w:noProof/>
          <w:szCs w:val="24"/>
        </w:rPr>
        <w:t>et al.</w:t>
      </w:r>
      <w:r w:rsidRPr="00923071">
        <w:rPr>
          <w:rFonts w:ascii="Calibri" w:hAnsi="Calibri" w:cs="Times New Roman"/>
          <w:noProof/>
          <w:szCs w:val="24"/>
        </w:rPr>
        <w:t xml:space="preserve"> Austerity, sanctions, and the rise of food banks in the UK. </w:t>
      </w:r>
      <w:r w:rsidRPr="00923071">
        <w:rPr>
          <w:rFonts w:ascii="Calibri" w:hAnsi="Calibri" w:cs="Times New Roman"/>
          <w:i/>
          <w:iCs/>
          <w:noProof/>
          <w:szCs w:val="24"/>
        </w:rPr>
        <w:t>Bmj</w:t>
      </w:r>
      <w:r w:rsidRPr="00923071">
        <w:rPr>
          <w:rFonts w:ascii="Calibri" w:hAnsi="Calibri" w:cs="Times New Roman"/>
          <w:noProof/>
          <w:szCs w:val="24"/>
        </w:rPr>
        <w:t xml:space="preserve"> 2015;</w:t>
      </w:r>
      <w:r w:rsidRPr="00923071">
        <w:rPr>
          <w:rFonts w:ascii="Calibri" w:hAnsi="Calibri" w:cs="Times New Roman"/>
          <w:b/>
          <w:bCs/>
          <w:noProof/>
          <w:szCs w:val="24"/>
        </w:rPr>
        <w:t>350</w:t>
      </w:r>
      <w:r w:rsidRPr="00923071">
        <w:rPr>
          <w:rFonts w:ascii="Calibri" w:hAnsi="Calibri" w:cs="Times New Roman"/>
          <w:noProof/>
          <w:szCs w:val="24"/>
        </w:rPr>
        <w:t>:h1775–h1775. doi:10.1136/bmj.h1775</w:t>
      </w:r>
    </w:p>
    <w:p w14:paraId="3A5A7279"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53 </w:t>
      </w:r>
      <w:r w:rsidRPr="00923071">
        <w:rPr>
          <w:rFonts w:ascii="Calibri" w:hAnsi="Calibri" w:cs="Times New Roman"/>
          <w:noProof/>
          <w:szCs w:val="24"/>
        </w:rPr>
        <w:tab/>
        <w:t>Thurley D. State Pension uprating - 2010 onwards. London: 2016. http://researchbriefings.files.parliament.uk/documents/SN05649/SN05649.pdf</w:t>
      </w:r>
    </w:p>
    <w:p w14:paraId="3AE64C2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54 </w:t>
      </w:r>
      <w:r w:rsidRPr="00923071">
        <w:rPr>
          <w:rFonts w:ascii="Calibri" w:hAnsi="Calibri" w:cs="Times New Roman"/>
          <w:noProof/>
          <w:szCs w:val="24"/>
        </w:rPr>
        <w:tab/>
        <w:t xml:space="preserve">Lafond S, Arora S, Charlesworth A, </w:t>
      </w:r>
      <w:r w:rsidRPr="00923071">
        <w:rPr>
          <w:rFonts w:ascii="Calibri" w:hAnsi="Calibri" w:cs="Times New Roman"/>
          <w:i/>
          <w:iCs/>
          <w:noProof/>
          <w:szCs w:val="24"/>
        </w:rPr>
        <w:t>et al.</w:t>
      </w:r>
      <w:r w:rsidRPr="00923071">
        <w:rPr>
          <w:rFonts w:ascii="Calibri" w:hAnsi="Calibri" w:cs="Times New Roman"/>
          <w:noProof/>
          <w:szCs w:val="24"/>
        </w:rPr>
        <w:t xml:space="preserve"> Into the red? The state of the NHS’ finances: An analysis of NHS expenditure between 2010 and 2014. 2014. http://www.nuffieldtrust.org.uk/sites/files/nuffield/publication/into-the-red-report.pdf</w:t>
      </w:r>
    </w:p>
    <w:p w14:paraId="30050103"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55 </w:t>
      </w:r>
      <w:r w:rsidRPr="00923071">
        <w:rPr>
          <w:rFonts w:ascii="Calibri" w:hAnsi="Calibri" w:cs="Times New Roman"/>
          <w:noProof/>
          <w:szCs w:val="24"/>
        </w:rPr>
        <w:tab/>
        <w:t xml:space="preserve">Almond D, Mazumder B. The 1918 Influenza Pandemic and Subsequent Health Outcomes: An Analysis of SIPP Data. </w:t>
      </w:r>
      <w:r w:rsidRPr="00923071">
        <w:rPr>
          <w:rFonts w:ascii="Calibri" w:hAnsi="Calibri" w:cs="Times New Roman"/>
          <w:i/>
          <w:iCs/>
          <w:noProof/>
          <w:szCs w:val="24"/>
        </w:rPr>
        <w:t>Am Econ Rev</w:t>
      </w:r>
      <w:r w:rsidRPr="00923071">
        <w:rPr>
          <w:rFonts w:ascii="Calibri" w:hAnsi="Calibri" w:cs="Times New Roman"/>
          <w:noProof/>
          <w:szCs w:val="24"/>
        </w:rPr>
        <w:t xml:space="preserve"> 2005;</w:t>
      </w:r>
      <w:r w:rsidRPr="00923071">
        <w:rPr>
          <w:rFonts w:ascii="Calibri" w:hAnsi="Calibri" w:cs="Times New Roman"/>
          <w:b/>
          <w:bCs/>
          <w:noProof/>
          <w:szCs w:val="24"/>
        </w:rPr>
        <w:t>95</w:t>
      </w:r>
      <w:r w:rsidRPr="00923071">
        <w:rPr>
          <w:rFonts w:ascii="Calibri" w:hAnsi="Calibri" w:cs="Times New Roman"/>
          <w:noProof/>
          <w:szCs w:val="24"/>
        </w:rPr>
        <w:t>:258–62. doi:10.1257/000282805774669943</w:t>
      </w:r>
    </w:p>
    <w:p w14:paraId="4B049F70"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56 </w:t>
      </w:r>
      <w:r w:rsidRPr="00923071">
        <w:rPr>
          <w:rFonts w:ascii="Calibri" w:hAnsi="Calibri" w:cs="Times New Roman"/>
          <w:noProof/>
          <w:szCs w:val="24"/>
        </w:rPr>
        <w:tab/>
        <w:t xml:space="preserve">Almond D. Is the 1918 Influenza Pandemic Over? Long‐Term Effects of In Utero Influenza Exposure in the Post‐1940 U.S. Population. </w:t>
      </w:r>
      <w:r w:rsidRPr="00923071">
        <w:rPr>
          <w:rFonts w:ascii="Calibri" w:hAnsi="Calibri" w:cs="Times New Roman"/>
          <w:i/>
          <w:iCs/>
          <w:noProof/>
          <w:szCs w:val="24"/>
        </w:rPr>
        <w:t>J Polit Econ</w:t>
      </w:r>
      <w:r w:rsidRPr="00923071">
        <w:rPr>
          <w:rFonts w:ascii="Calibri" w:hAnsi="Calibri" w:cs="Times New Roman"/>
          <w:noProof/>
          <w:szCs w:val="24"/>
        </w:rPr>
        <w:t xml:space="preserve"> 2006;</w:t>
      </w:r>
      <w:r w:rsidRPr="00923071">
        <w:rPr>
          <w:rFonts w:ascii="Calibri" w:hAnsi="Calibri" w:cs="Times New Roman"/>
          <w:b/>
          <w:bCs/>
          <w:noProof/>
          <w:szCs w:val="24"/>
        </w:rPr>
        <w:t>114</w:t>
      </w:r>
      <w:r w:rsidRPr="00923071">
        <w:rPr>
          <w:rFonts w:ascii="Calibri" w:hAnsi="Calibri" w:cs="Times New Roman"/>
          <w:noProof/>
          <w:szCs w:val="24"/>
        </w:rPr>
        <w:t>:672–712. doi:10.1086/507154</w:t>
      </w:r>
    </w:p>
    <w:p w14:paraId="0B65733E"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57 </w:t>
      </w:r>
      <w:r w:rsidRPr="00923071">
        <w:rPr>
          <w:rFonts w:ascii="Calibri" w:hAnsi="Calibri" w:cs="Times New Roman"/>
          <w:noProof/>
          <w:szCs w:val="24"/>
        </w:rPr>
        <w:tab/>
        <w:t xml:space="preserve">Barker DJP. The Developmental Origins of Adult Disease. </w:t>
      </w:r>
      <w:r w:rsidRPr="00923071">
        <w:rPr>
          <w:rFonts w:ascii="Calibri" w:hAnsi="Calibri" w:cs="Times New Roman"/>
          <w:i/>
          <w:iCs/>
          <w:noProof/>
          <w:szCs w:val="24"/>
        </w:rPr>
        <w:t>J Am Coll Nutr</w:t>
      </w:r>
      <w:r w:rsidRPr="00923071">
        <w:rPr>
          <w:rFonts w:ascii="Calibri" w:hAnsi="Calibri" w:cs="Times New Roman"/>
          <w:noProof/>
          <w:szCs w:val="24"/>
        </w:rPr>
        <w:t xml:space="preserve"> 2004;</w:t>
      </w:r>
      <w:r w:rsidRPr="00923071">
        <w:rPr>
          <w:rFonts w:ascii="Calibri" w:hAnsi="Calibri" w:cs="Times New Roman"/>
          <w:b/>
          <w:bCs/>
          <w:noProof/>
          <w:szCs w:val="24"/>
        </w:rPr>
        <w:t>23</w:t>
      </w:r>
      <w:r w:rsidRPr="00923071">
        <w:rPr>
          <w:rFonts w:ascii="Calibri" w:hAnsi="Calibri" w:cs="Times New Roman"/>
          <w:noProof/>
          <w:szCs w:val="24"/>
        </w:rPr>
        <w:t>:588S – 595S. doi:10.1080/07315724.2004.10719428</w:t>
      </w:r>
    </w:p>
    <w:p w14:paraId="4E02C60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58 </w:t>
      </w:r>
      <w:r w:rsidRPr="00923071">
        <w:rPr>
          <w:rFonts w:ascii="Calibri" w:hAnsi="Calibri" w:cs="Times New Roman"/>
          <w:noProof/>
          <w:szCs w:val="24"/>
        </w:rPr>
        <w:tab/>
        <w:t xml:space="preserve">Parkinson J, Minton J, Lewsey J, </w:t>
      </w:r>
      <w:r w:rsidRPr="00923071">
        <w:rPr>
          <w:rFonts w:ascii="Calibri" w:hAnsi="Calibri" w:cs="Times New Roman"/>
          <w:i/>
          <w:iCs/>
          <w:noProof/>
          <w:szCs w:val="24"/>
        </w:rPr>
        <w:t>et al.</w:t>
      </w:r>
      <w:r w:rsidRPr="00923071">
        <w:rPr>
          <w:rFonts w:ascii="Calibri" w:hAnsi="Calibri" w:cs="Times New Roman"/>
          <w:noProof/>
          <w:szCs w:val="24"/>
        </w:rPr>
        <w:t xml:space="preserve"> Recent cohort effects in suicide in Scotland: a legacy of the 1980s? </w:t>
      </w:r>
      <w:r w:rsidRPr="00923071">
        <w:rPr>
          <w:rFonts w:ascii="Calibri" w:hAnsi="Calibri" w:cs="Times New Roman"/>
          <w:i/>
          <w:iCs/>
          <w:noProof/>
          <w:szCs w:val="24"/>
        </w:rPr>
        <w:t>Under Rev</w:t>
      </w:r>
    </w:p>
    <w:p w14:paraId="5B74A0DC"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59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 the role of incomes, effects of socio-economic and political adversity and demographic change.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:13–23. doi:10.1016/j.puhe.2015.12.013</w:t>
      </w:r>
    </w:p>
    <w:p w14:paraId="244C0458"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60 </w:t>
      </w:r>
      <w:r w:rsidRPr="00923071">
        <w:rPr>
          <w:rFonts w:ascii="Calibri" w:hAnsi="Calibri" w:cs="Times New Roman"/>
          <w:noProof/>
          <w:szCs w:val="24"/>
        </w:rPr>
        <w:tab/>
        <w:t xml:space="preserve">McCartney G, Bouttell J, Craig N, </w:t>
      </w:r>
      <w:r w:rsidRPr="00923071">
        <w:rPr>
          <w:rFonts w:ascii="Calibri" w:hAnsi="Calibri" w:cs="Times New Roman"/>
          <w:i/>
          <w:iCs/>
          <w:noProof/>
          <w:szCs w:val="24"/>
        </w:rPr>
        <w:t>et al.</w:t>
      </w:r>
      <w:r w:rsidRPr="00923071">
        <w:rPr>
          <w:rFonts w:ascii="Calibri" w:hAnsi="Calibri" w:cs="Times New Roman"/>
          <w:noProof/>
          <w:szCs w:val="24"/>
        </w:rPr>
        <w:t xml:space="preserve"> Explaining trends in alcohol-related harms in Scotland 1991–2011 (II): policy, social norms, the alcohol market, clinical changes and a synthesis. </w:t>
      </w:r>
      <w:r w:rsidRPr="00923071">
        <w:rPr>
          <w:rFonts w:ascii="Calibri" w:hAnsi="Calibri" w:cs="Times New Roman"/>
          <w:i/>
          <w:iCs/>
          <w:noProof/>
          <w:szCs w:val="24"/>
        </w:rPr>
        <w:t>Public Health</w:t>
      </w:r>
      <w:r w:rsidRPr="00923071">
        <w:rPr>
          <w:rFonts w:ascii="Calibri" w:hAnsi="Calibri" w:cs="Times New Roman"/>
          <w:noProof/>
          <w:szCs w:val="24"/>
        </w:rPr>
        <w:t xml:space="preserve"> 2016;</w:t>
      </w:r>
      <w:r w:rsidRPr="00923071">
        <w:rPr>
          <w:rFonts w:ascii="Calibri" w:hAnsi="Calibri" w:cs="Times New Roman"/>
          <w:b/>
          <w:bCs/>
          <w:noProof/>
          <w:szCs w:val="24"/>
        </w:rPr>
        <w:t>132</w:t>
      </w:r>
      <w:r w:rsidRPr="00923071">
        <w:rPr>
          <w:rFonts w:ascii="Calibri" w:hAnsi="Calibri" w:cs="Times New Roman"/>
          <w:noProof/>
          <w:szCs w:val="24"/>
        </w:rPr>
        <w:t>:24–32. doi:10.1016/j.puhe.2015.12.012</w:t>
      </w:r>
    </w:p>
    <w:p w14:paraId="134F7771" w14:textId="77777777" w:rsidR="00923071" w:rsidRPr="00923071" w:rsidRDefault="00923071" w:rsidP="00923071">
      <w:pPr>
        <w:widowControl w:val="0"/>
        <w:autoSpaceDE w:val="0"/>
        <w:autoSpaceDN w:val="0"/>
        <w:adjustRightInd w:val="0"/>
        <w:spacing w:line="240" w:lineRule="auto"/>
        <w:ind w:left="640" w:hanging="640"/>
        <w:rPr>
          <w:rFonts w:ascii="Calibri" w:hAnsi="Calibri" w:cs="Times New Roman"/>
          <w:noProof/>
          <w:szCs w:val="24"/>
        </w:rPr>
      </w:pPr>
      <w:r w:rsidRPr="00923071">
        <w:rPr>
          <w:rFonts w:ascii="Calibri" w:hAnsi="Calibri" w:cs="Times New Roman"/>
          <w:noProof/>
          <w:szCs w:val="24"/>
        </w:rPr>
        <w:t xml:space="preserve">61 </w:t>
      </w:r>
      <w:r w:rsidRPr="00923071">
        <w:rPr>
          <w:rFonts w:ascii="Calibri" w:hAnsi="Calibri" w:cs="Times New Roman"/>
          <w:noProof/>
          <w:szCs w:val="24"/>
        </w:rPr>
        <w:tab/>
        <w:t xml:space="preserve">Benach J, Vives A, Tarafa G, </w:t>
      </w:r>
      <w:r w:rsidRPr="00923071">
        <w:rPr>
          <w:rFonts w:ascii="Calibri" w:hAnsi="Calibri" w:cs="Times New Roman"/>
          <w:i/>
          <w:iCs/>
          <w:noProof/>
          <w:szCs w:val="24"/>
        </w:rPr>
        <w:t>et al.</w:t>
      </w:r>
      <w:r w:rsidRPr="00923071">
        <w:rPr>
          <w:rFonts w:ascii="Calibri" w:hAnsi="Calibri" w:cs="Times New Roman"/>
          <w:noProof/>
          <w:szCs w:val="24"/>
        </w:rPr>
        <w:t xml:space="preserve"> What should we know about precarious employment and health in 2025? framing the agenda for the next decade of research. </w:t>
      </w:r>
      <w:r w:rsidRPr="00923071">
        <w:rPr>
          <w:rFonts w:ascii="Calibri" w:hAnsi="Calibri" w:cs="Times New Roman"/>
          <w:i/>
          <w:iCs/>
          <w:noProof/>
          <w:szCs w:val="24"/>
        </w:rPr>
        <w:t>Int J Epidemiol</w:t>
      </w:r>
      <w:r w:rsidRPr="00923071">
        <w:rPr>
          <w:rFonts w:ascii="Calibri" w:hAnsi="Calibri" w:cs="Times New Roman"/>
          <w:noProof/>
          <w:szCs w:val="24"/>
        </w:rPr>
        <w:t xml:space="preserve"> 2016;</w:t>
      </w:r>
      <w:r w:rsidRPr="00923071">
        <w:rPr>
          <w:rFonts w:ascii="Calibri" w:hAnsi="Calibri" w:cs="Times New Roman"/>
          <w:b/>
          <w:bCs/>
          <w:noProof/>
          <w:szCs w:val="24"/>
        </w:rPr>
        <w:t>45</w:t>
      </w:r>
      <w:r w:rsidRPr="00923071">
        <w:rPr>
          <w:rFonts w:ascii="Calibri" w:hAnsi="Calibri" w:cs="Times New Roman"/>
          <w:noProof/>
          <w:szCs w:val="24"/>
        </w:rPr>
        <w:t>:232–8. doi:10.1093/ije/dyv342</w:t>
      </w:r>
    </w:p>
    <w:p w14:paraId="6AA5EADD" w14:textId="77777777" w:rsidR="00923071" w:rsidRPr="00923071" w:rsidRDefault="00923071" w:rsidP="00923071">
      <w:pPr>
        <w:widowControl w:val="0"/>
        <w:autoSpaceDE w:val="0"/>
        <w:autoSpaceDN w:val="0"/>
        <w:adjustRightInd w:val="0"/>
        <w:spacing w:line="240" w:lineRule="auto"/>
        <w:ind w:left="640" w:hanging="640"/>
        <w:rPr>
          <w:rFonts w:ascii="Calibri" w:hAnsi="Calibri"/>
          <w:noProof/>
        </w:rPr>
      </w:pPr>
      <w:r w:rsidRPr="00923071">
        <w:rPr>
          <w:rFonts w:ascii="Calibri" w:hAnsi="Calibri" w:cs="Times New Roman"/>
          <w:noProof/>
          <w:szCs w:val="24"/>
        </w:rPr>
        <w:t xml:space="preserve">62 </w:t>
      </w:r>
      <w:r w:rsidRPr="00923071">
        <w:rPr>
          <w:rFonts w:ascii="Calibri" w:hAnsi="Calibri" w:cs="Times New Roman"/>
          <w:noProof/>
          <w:szCs w:val="24"/>
        </w:rPr>
        <w:tab/>
        <w:t xml:space="preserve">Box GEP. Science and Statistics. </w:t>
      </w:r>
      <w:r w:rsidRPr="00923071">
        <w:rPr>
          <w:rFonts w:ascii="Calibri" w:hAnsi="Calibri" w:cs="Times New Roman"/>
          <w:i/>
          <w:iCs/>
          <w:noProof/>
          <w:szCs w:val="24"/>
        </w:rPr>
        <w:t>J Am Stat Assoc</w:t>
      </w:r>
      <w:r w:rsidRPr="00923071">
        <w:rPr>
          <w:rFonts w:ascii="Calibri" w:hAnsi="Calibri" w:cs="Times New Roman"/>
          <w:noProof/>
          <w:szCs w:val="24"/>
        </w:rPr>
        <w:t xml:space="preserve"> 1976;</w:t>
      </w:r>
      <w:r w:rsidRPr="00923071">
        <w:rPr>
          <w:rFonts w:ascii="Calibri" w:hAnsi="Calibri" w:cs="Times New Roman"/>
          <w:b/>
          <w:bCs/>
          <w:noProof/>
          <w:szCs w:val="24"/>
        </w:rPr>
        <w:t>71</w:t>
      </w:r>
      <w:r w:rsidRPr="00923071">
        <w:rPr>
          <w:rFonts w:ascii="Calibri" w:hAnsi="Calibri" w:cs="Times New Roman"/>
          <w:noProof/>
          <w:szCs w:val="24"/>
        </w:rPr>
        <w:t>:791–9. doi:10.1080/01621459.1976.10480949</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510"/>
      <w:r>
        <w:t>Model</w:t>
      </w:r>
      <w:commentRangeEnd w:id="510"/>
      <w:r>
        <w:rPr>
          <w:rStyle w:val="CommentReference"/>
          <w:rFonts w:asciiTheme="minorHAnsi" w:eastAsiaTheme="minorHAnsi" w:hAnsiTheme="minorHAnsi" w:cstheme="minorBidi"/>
          <w:color w:val="auto"/>
        </w:rPr>
        <w:commentReference w:id="510"/>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0B27ED">
        <w:tc>
          <w:tcPr>
            <w:tcW w:w="8505" w:type="dxa"/>
          </w:tcPr>
          <w:p w14:paraId="6990A0C1" w14:textId="77777777" w:rsidR="00910EF2" w:rsidRDefault="008C441F" w:rsidP="000B27ED">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0B27ED">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0B27ED">
        <w:tc>
          <w:tcPr>
            <w:tcW w:w="8505" w:type="dxa"/>
          </w:tcPr>
          <w:p w14:paraId="673CF139" w14:textId="77777777" w:rsidR="00910EF2" w:rsidRDefault="008C441F" w:rsidP="000B27ED">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0B27ED">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0B27ED">
        <w:tc>
          <w:tcPr>
            <w:tcW w:w="8505" w:type="dxa"/>
          </w:tcPr>
          <w:p w14:paraId="13BBD63F" w14:textId="77777777" w:rsidR="00910EF2" w:rsidRPr="00BA28CE" w:rsidRDefault="008C441F" w:rsidP="000B27ED">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0B27ED">
            <w:pPr>
              <w:rPr>
                <w:rFonts w:eastAsiaTheme="minorEastAsia"/>
              </w:rPr>
            </w:pPr>
          </w:p>
          <w:p w14:paraId="0FD1A8A7" w14:textId="77777777" w:rsidR="00910EF2" w:rsidRDefault="00910EF2" w:rsidP="000B27ED">
            <w:pPr>
              <w:jc w:val="center"/>
              <w:rPr>
                <w:rFonts w:eastAsiaTheme="minorEastAsia"/>
              </w:rPr>
            </w:pPr>
            <w:r>
              <w:rPr>
                <w:rFonts w:eastAsiaTheme="minorEastAsia"/>
              </w:rPr>
              <w:t>or equivalently</w:t>
            </w:r>
          </w:p>
          <w:p w14:paraId="793FC00B" w14:textId="77777777" w:rsidR="00910EF2" w:rsidRPr="00DF5C2C" w:rsidRDefault="00910EF2" w:rsidP="000B27ED">
            <w:pPr>
              <w:jc w:val="center"/>
              <w:rPr>
                <w:rFonts w:eastAsiaTheme="minorEastAsia"/>
              </w:rPr>
            </w:pPr>
          </w:p>
          <w:p w14:paraId="1DB75ABD" w14:textId="77777777" w:rsidR="00910EF2" w:rsidRPr="00FA754D" w:rsidRDefault="008C441F" w:rsidP="000B27ED">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0B27ED"/>
          <w:p w14:paraId="6844E862" w14:textId="77777777" w:rsidR="00910EF2" w:rsidRDefault="00910EF2" w:rsidP="000B27ED"/>
          <w:p w14:paraId="3693F75B" w14:textId="77777777" w:rsidR="00910EF2" w:rsidRDefault="00910EF2" w:rsidP="000B27ED">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k Green" w:date="2016-08-23T21:07:00Z" w:initials="MG">
    <w:p w14:paraId="6C4E54BB" w14:textId="3A40FC98" w:rsidR="008C441F" w:rsidRDefault="008C441F">
      <w:pPr>
        <w:pStyle w:val="CommentText"/>
      </w:pPr>
      <w:r>
        <w:rPr>
          <w:rStyle w:val="CommentReference"/>
        </w:rPr>
        <w:annotationRef/>
      </w:r>
      <w:r>
        <w:t>I find this fairly wordy, how about “To investigate the difference in number of deaths by age band between 2010 and 2015 in comparison to all-cause mortality trends pre-Austerity“ I have removed reference to excess mortality since it is a leading statement – we might not find it!</w:t>
      </w:r>
    </w:p>
  </w:comment>
  <w:comment w:id="11" w:author="Mark Green" w:date="2016-08-23T21:07:00Z" w:initials="MG">
    <w:p w14:paraId="41FA25E4" w14:textId="3DAF570B" w:rsidR="008C441F" w:rsidRDefault="008C441F">
      <w:pPr>
        <w:pStyle w:val="CommentText"/>
      </w:pPr>
      <w:r>
        <w:rPr>
          <w:rStyle w:val="CommentReference"/>
        </w:rPr>
        <w:annotationRef/>
      </w:r>
      <w:r>
        <w:t>I have changed this from New Labour since the trends data also include a Tory government too! But I kind of understand that austerity begun in 2010 so maybe this change does not work?</w:t>
      </w:r>
    </w:p>
  </w:comment>
  <w:comment w:id="12" w:author="Jonathan Minton" w:date="2016-09-02T08:42:00Z" w:initials="JM">
    <w:p w14:paraId="3D145B9E" w14:textId="510BA00D" w:rsidR="008C441F" w:rsidRDefault="008C441F">
      <w:pPr>
        <w:pStyle w:val="CommentText"/>
      </w:pPr>
      <w:r>
        <w:rPr>
          <w:rStyle w:val="CommentReference"/>
        </w:rPr>
        <w:annotationRef/>
      </w:r>
    </w:p>
  </w:comment>
  <w:comment w:id="15" w:author="Kate" w:date="2016-08-23T21:07:00Z" w:initials="K">
    <w:p w14:paraId="5D756C01" w14:textId="1A558E1D" w:rsidR="008C441F" w:rsidRDefault="008C441F">
      <w:pPr>
        <w:pStyle w:val="CommentText"/>
      </w:pPr>
      <w:r>
        <w:rPr>
          <w:rStyle w:val="CommentReference"/>
        </w:rPr>
        <w:annotationRef/>
      </w:r>
      <w:r>
        <w:t>Why is this 1997 and not 1990 as mentioned earlier in the abstract?</w:t>
      </w:r>
    </w:p>
  </w:comment>
  <w:comment w:id="18" w:author="Kate" w:date="2016-08-23T21:07:00Z" w:initials="K">
    <w:p w14:paraId="401D695E" w14:textId="56E70D08" w:rsidR="008C441F" w:rsidRDefault="008C441F">
      <w:pPr>
        <w:pStyle w:val="CommentText"/>
      </w:pPr>
      <w:r>
        <w:rPr>
          <w:rStyle w:val="CommentReference"/>
        </w:rPr>
        <w:annotationRef/>
      </w:r>
      <w:r>
        <w:t>Why 1-3 references when the citation is to a single book?</w:t>
      </w:r>
    </w:p>
  </w:comment>
  <w:comment w:id="23" w:author="Kate" w:date="2016-08-23T21:07:00Z" w:initials="K">
    <w:p w14:paraId="08F9B775" w14:textId="58576DF0" w:rsidR="008C441F" w:rsidRDefault="008C441F">
      <w:pPr>
        <w:pStyle w:val="CommentText"/>
      </w:pPr>
      <w:r>
        <w:rPr>
          <w:rStyle w:val="CommentReference"/>
        </w:rPr>
        <w:annotationRef/>
      </w:r>
      <w:r>
        <w:t>Don’t need a 4</w:t>
      </w:r>
      <w:r w:rsidRPr="00E6003F">
        <w:rPr>
          <w:vertAlign w:val="superscript"/>
        </w:rPr>
        <w:t>th</w:t>
      </w:r>
      <w:r>
        <w:t xml:space="preserve"> reference; the sentence should reference the book only, unless we want to say ‘in The Body Economic and a series of papers….’</w:t>
      </w:r>
    </w:p>
  </w:comment>
  <w:comment w:id="48" w:author="Mark Green" w:date="2016-08-23T21:07:00Z" w:initials="MG">
    <w:p w14:paraId="61C2FA7C" w14:textId="71FD0820" w:rsidR="008C441F" w:rsidRDefault="008C441F">
      <w:pPr>
        <w:pStyle w:val="CommentText"/>
      </w:pPr>
      <w:r>
        <w:rPr>
          <w:rStyle w:val="CommentReference"/>
        </w:rPr>
        <w:annotationRef/>
      </w:r>
      <w:r>
        <w:t xml:space="preserve">9 is Moran’s I reference, and 5 is the </w:t>
      </w:r>
      <w:proofErr w:type="spellStart"/>
      <w:r>
        <w:t>Loopstra</w:t>
      </w:r>
      <w:proofErr w:type="spellEnd"/>
      <w:r>
        <w:t xml:space="preserve"> reference which does not exactly do this. Suggest just reference our paper to save on number of refs here (and same for the “[5</w:t>
      </w:r>
      <w:proofErr w:type="gramStart"/>
      <w:r>
        <w:t>,8</w:t>
      </w:r>
      <w:proofErr w:type="gramEnd"/>
      <w:r>
        <w:t>]” below. Also get your point about citation trail. Will put onto the repository tomorrow.</w:t>
      </w:r>
    </w:p>
  </w:comment>
  <w:comment w:id="105" w:author="Kate" w:date="2016-08-23T21:07:00Z" w:initials="K">
    <w:p w14:paraId="2C2D99EB" w14:textId="3FB0FEC9" w:rsidR="008C441F" w:rsidRDefault="008C441F">
      <w:pPr>
        <w:pStyle w:val="CommentText"/>
      </w:pPr>
      <w:r>
        <w:rPr>
          <w:rStyle w:val="CommentReference"/>
        </w:rPr>
        <w:annotationRef/>
      </w:r>
      <w:r>
        <w:t>Perhaps don’t need refs 21-22 as I removed the clause about economic stagnation</w:t>
      </w:r>
    </w:p>
  </w:comment>
  <w:comment w:id="109" w:author="Kate" w:date="2016-08-23T21:07:00Z" w:initials="K">
    <w:p w14:paraId="20C75C21" w14:textId="1E98727B" w:rsidR="008C441F" w:rsidRDefault="008C441F">
      <w:pPr>
        <w:pStyle w:val="CommentText"/>
      </w:pPr>
      <w:r>
        <w:rPr>
          <w:rStyle w:val="CommentReference"/>
        </w:rPr>
        <w:annotationRef/>
      </w:r>
      <w:r>
        <w:t>Just keep part A of Figure 1</w:t>
      </w:r>
    </w:p>
  </w:comment>
  <w:comment w:id="111" w:author="Kate" w:date="2016-08-23T21:07:00Z" w:initials="K">
    <w:p w14:paraId="76A260CD" w14:textId="2DD4556D" w:rsidR="008C441F" w:rsidRDefault="008C441F">
      <w:pPr>
        <w:pStyle w:val="CommentText"/>
      </w:pPr>
      <w:r>
        <w:rPr>
          <w:rStyle w:val="CommentReference"/>
        </w:rPr>
        <w:annotationRef/>
      </w:r>
      <w:r>
        <w:t>I dropped a whole paragraph here, because I didn’t think it helped a general medical audience to stay engaged with the paper….I think we have enough context without it and can get straight into the methods and results from this point</w:t>
      </w:r>
    </w:p>
  </w:comment>
  <w:comment w:id="115" w:author="Kate" w:date="2016-08-23T21:07:00Z" w:initials="K">
    <w:p w14:paraId="4E31A8B7" w14:textId="1ABD78C2" w:rsidR="008C441F" w:rsidRDefault="008C441F">
      <w:pPr>
        <w:pStyle w:val="CommentText"/>
      </w:pPr>
      <w:r>
        <w:rPr>
          <w:rStyle w:val="CommentReference"/>
        </w:rPr>
        <w:annotationRef/>
      </w:r>
      <w:r>
        <w:t>Do we ever use the pre-1990 data from this point on in the paper?  Or was it only used to support the statements I’ve cut out?</w:t>
      </w:r>
    </w:p>
  </w:comment>
  <w:comment w:id="123" w:author="Kate" w:date="2016-08-23T21:07:00Z" w:initials="K">
    <w:p w14:paraId="29182F5A" w14:textId="20ECF6FF" w:rsidR="008C441F" w:rsidRDefault="008C441F">
      <w:pPr>
        <w:pStyle w:val="CommentText"/>
      </w:pPr>
      <w:r>
        <w:rPr>
          <w:rStyle w:val="CommentReference"/>
        </w:rPr>
        <w:annotationRef/>
      </w:r>
      <w:r>
        <w:t>Could this be in a footnote?  And do we need it at all?  Surely anybody who wishes to question the assumptions/methods should be going to the ONS source itself?  I might feel differently if we had more words, and if this was not for Lancet but for an epi/demography journal, but this seems like too much detail</w:t>
      </w:r>
    </w:p>
  </w:comment>
  <w:comment w:id="124" w:author="Mark Green" w:date="2016-08-23T21:07:00Z" w:initials="MG">
    <w:p w14:paraId="6091A745" w14:textId="28E638A7" w:rsidR="008C441F" w:rsidRDefault="008C441F">
      <w:pPr>
        <w:pStyle w:val="CommentText"/>
      </w:pPr>
      <w:r>
        <w:rPr>
          <w:rStyle w:val="CommentReference"/>
        </w:rPr>
        <w:annotationRef/>
      </w:r>
      <w:r>
        <w:t>I agree with Kate – it is quite hard to follow as is, and not really needed for Lancet – suggest we stick here in the main text with the data are … keep it simple and then have the nitty gritty stuff in the appendix. Essentially all we need is what data and where it is from.</w:t>
      </w:r>
    </w:p>
  </w:comment>
  <w:comment w:id="164" w:author="Kate" w:date="2016-08-23T21:07:00Z" w:initials="K">
    <w:p w14:paraId="6E59BCD0" w14:textId="09728A41" w:rsidR="008C441F" w:rsidRDefault="008C441F">
      <w:pPr>
        <w:pStyle w:val="CommentText"/>
      </w:pPr>
      <w:r>
        <w:rPr>
          <w:rStyle w:val="CommentReference"/>
        </w:rPr>
        <w:annotationRef/>
      </w:r>
      <w:r>
        <w:t>I’ve cut a lot here – I think it should go into the appendix as it is a discussion about modelling strategy and we’ve said the details are in the appendix.</w:t>
      </w:r>
    </w:p>
  </w:comment>
  <w:comment w:id="168" w:author="Mark Green" w:date="2016-08-23T21:07:00Z" w:initials="MG">
    <w:p w14:paraId="670860FD" w14:textId="7411DF00" w:rsidR="008C441F" w:rsidRDefault="008C441F">
      <w:pPr>
        <w:pStyle w:val="CommentText"/>
      </w:pPr>
      <w:r>
        <w:rPr>
          <w:rStyle w:val="CommentReference"/>
        </w:rPr>
        <w:annotationRef/>
      </w:r>
      <w:r>
        <w:t>Sounds a little like we just eye balled it. Can we keep it simple. Maybe “It is well known that mortality risk rises log-linearly with each additional year of life throughout much of adulthood, and that this rise at each singular age band has decreased during the 20</w:t>
      </w:r>
      <w:r w:rsidRPr="0020496D">
        <w:rPr>
          <w:vertAlign w:val="superscript"/>
        </w:rPr>
        <w:t>th</w:t>
      </w:r>
      <w:r>
        <w:t xml:space="preserve"> Century. </w:t>
      </w:r>
      <w:r>
        <w:fldChar w:fldCharType="begin" w:fldLock="1"/>
      </w:r>
      <w:r>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fldChar w:fldCharType="separate"/>
      </w:r>
      <w:r w:rsidRPr="004D5091">
        <w:rPr>
          <w:noProof/>
        </w:rPr>
        <w:t>[39]</w:t>
      </w:r>
      <w:r>
        <w:fldChar w:fldCharType="end"/>
      </w:r>
      <w:r>
        <w:t xml:space="preserve"> We used linear regression models to formalise these mortality trends through estimating single age mortality rates by sex between 1990 and 2010. The start period of 1990 was used because we expected the assumption of a linear trend would be reasonable over this period, whereas it may be more nonlinear and complex over a much longer period of time. (A sensitivity analysis was also performed to see whether results were similar if a nonlinear trend specification were used.)”??? Also 1990 last recession right</w:t>
      </w:r>
    </w:p>
  </w:comment>
  <w:comment w:id="189" w:author="Mark Green" w:date="2016-08-23T21:07:00Z" w:initials="MG">
    <w:p w14:paraId="52A12F01" w14:textId="7E93B266" w:rsidR="008C441F" w:rsidRDefault="008C441F">
      <w:pPr>
        <w:pStyle w:val="CommentText"/>
      </w:pPr>
      <w:r>
        <w:rPr>
          <w:rStyle w:val="CommentReference"/>
        </w:rPr>
        <w:annotationRef/>
      </w:r>
      <w:r>
        <w:t xml:space="preserve">Counterfactual? Might sound fancier… Oh but it comes a little later, </w:t>
      </w:r>
      <w:proofErr w:type="spellStart"/>
      <w:r>
        <w:t>bleugh</w:t>
      </w:r>
      <w:proofErr w:type="spellEnd"/>
      <w:r>
        <w:t>!</w:t>
      </w:r>
    </w:p>
  </w:comment>
  <w:comment w:id="193" w:author="Mark Green" w:date="2016-08-23T21:07:00Z" w:initials="MG">
    <w:p w14:paraId="50C54AF1" w14:textId="0B286359" w:rsidR="008C441F" w:rsidRDefault="008C441F">
      <w:pPr>
        <w:pStyle w:val="CommentText"/>
      </w:pPr>
      <w:r>
        <w:rPr>
          <w:rStyle w:val="CommentReference"/>
        </w:rPr>
        <w:annotationRef/>
      </w:r>
      <w:r>
        <w:t>2010?</w:t>
      </w:r>
    </w:p>
  </w:comment>
  <w:comment w:id="198" w:author="Mark Green" w:date="2016-08-23T21:07:00Z" w:initials="MG">
    <w:p w14:paraId="77D6C8EE" w14:textId="65F05218" w:rsidR="008C441F" w:rsidRDefault="008C441F">
      <w:pPr>
        <w:pStyle w:val="CommentText"/>
      </w:pPr>
      <w:r>
        <w:rPr>
          <w:rStyle w:val="CommentReference"/>
        </w:rPr>
        <w:annotationRef/>
      </w:r>
      <w:r>
        <w:t>2010?</w:t>
      </w:r>
    </w:p>
  </w:comment>
  <w:comment w:id="199" w:author="Kate" w:date="2016-08-23T21:07:00Z" w:initials="K">
    <w:p w14:paraId="24CF4023" w14:textId="4524E076" w:rsidR="008C441F" w:rsidRDefault="008C441F">
      <w:pPr>
        <w:pStyle w:val="CommentText"/>
      </w:pPr>
      <w:r>
        <w:rPr>
          <w:rStyle w:val="CommentReference"/>
        </w:rPr>
        <w:annotationRef/>
      </w:r>
      <w:r>
        <w:t>Where are these?</w:t>
      </w:r>
    </w:p>
  </w:comment>
  <w:comment w:id="202" w:author="Danny Dorling" w:date="2016-08-23T21:07:00Z" w:initials="DD">
    <w:p w14:paraId="5A42F4BF" w14:textId="6565E398" w:rsidR="008C441F" w:rsidRDefault="008C441F">
      <w:pPr>
        <w:pStyle w:val="CommentText"/>
      </w:pPr>
      <w:r>
        <w:rPr>
          <w:rStyle w:val="CommentReference"/>
        </w:rPr>
        <w:annotationRef/>
      </w:r>
      <w:r>
        <w:t>Move this note to the appendix?</w:t>
      </w:r>
    </w:p>
  </w:comment>
  <w:comment w:id="216" w:author="Danny Dorling" w:date="2016-08-23T21:07:00Z" w:initials="DD">
    <w:p w14:paraId="0CD6B33F" w14:textId="708BC194" w:rsidR="008C441F" w:rsidRDefault="008C441F">
      <w:pPr>
        <w:pStyle w:val="CommentText"/>
      </w:pPr>
      <w:r>
        <w:rPr>
          <w:rStyle w:val="CommentReference"/>
        </w:rPr>
        <w:annotationRef/>
      </w:r>
      <w:r>
        <w:t>Also no need to say this, just move it to the appendix as I have added that the appendix includes details of the sensitivity analysis.</w:t>
      </w:r>
    </w:p>
  </w:comment>
  <w:comment w:id="222" w:author="Danny Dorling" w:date="2016-08-23T21:07:00Z" w:initials="DD">
    <w:p w14:paraId="3C8E492C" w14:textId="4DCA4A96" w:rsidR="008C441F" w:rsidRDefault="008C441F">
      <w:pPr>
        <w:pStyle w:val="CommentText"/>
      </w:pPr>
      <w:r>
        <w:rPr>
          <w:rStyle w:val="CommentReference"/>
        </w:rPr>
        <w:annotationRef/>
      </w:r>
      <w:r>
        <w:t>Move all of this description to the appendix as well?</w:t>
      </w:r>
    </w:p>
  </w:comment>
  <w:comment w:id="230" w:author="Kate" w:date="2016-08-23T21:07:00Z" w:initials="K">
    <w:p w14:paraId="65802C13" w14:textId="77777777" w:rsidR="008C441F" w:rsidRDefault="008C441F" w:rsidP="00E323A4">
      <w:pPr>
        <w:pStyle w:val="CommentText"/>
      </w:pPr>
      <w:r>
        <w:rPr>
          <w:rStyle w:val="CommentReference"/>
        </w:rPr>
        <w:annotationRef/>
      </w:r>
      <w:r>
        <w:t>Whereas this they will get!</w:t>
      </w:r>
    </w:p>
    <w:p w14:paraId="0127C6A6" w14:textId="77777777" w:rsidR="008C441F" w:rsidRDefault="008C441F" w:rsidP="00E323A4">
      <w:pPr>
        <w:pStyle w:val="CommentText"/>
      </w:pPr>
    </w:p>
    <w:p w14:paraId="6DFC7770" w14:textId="77777777" w:rsidR="008C441F" w:rsidRDefault="008C441F" w:rsidP="00E323A4">
      <w:pPr>
        <w:pStyle w:val="CommentText"/>
      </w:pPr>
      <w:r>
        <w:t>Can the legend be reversed top-to-bottom?</w:t>
      </w:r>
    </w:p>
  </w:comment>
  <w:comment w:id="237" w:author="Mark Green" w:date="2016-08-23T21:07:00Z" w:initials="MG">
    <w:p w14:paraId="17A2A3F5" w14:textId="2DBADF03" w:rsidR="008C441F" w:rsidRDefault="008C441F">
      <w:pPr>
        <w:pStyle w:val="CommentText"/>
      </w:pPr>
      <w:r>
        <w:rPr>
          <w:rStyle w:val="CommentReference"/>
        </w:rPr>
        <w:annotationRef/>
      </w:r>
      <w:r>
        <w:t xml:space="preserve">Do we want to be careful here given that SMR is commonly used for ‘standardised mortality rate’ and sometimes age (or ASMR) is put before it </w:t>
      </w:r>
    </w:p>
  </w:comment>
  <w:comment w:id="247" w:author="Kate" w:date="2016-08-23T21:07:00Z" w:initials="K">
    <w:p w14:paraId="097EF92E" w14:textId="77777777" w:rsidR="008C441F" w:rsidRDefault="008C441F" w:rsidP="00E323A4">
      <w:pPr>
        <w:pStyle w:val="CommentText"/>
      </w:pPr>
      <w:r>
        <w:rPr>
          <w:rStyle w:val="CommentReference"/>
        </w:rPr>
        <w:annotationRef/>
      </w:r>
      <w:r>
        <w:t>Do we really need to see both?</w:t>
      </w:r>
    </w:p>
  </w:comment>
  <w:comment w:id="263" w:author="Kate" w:date="2016-08-23T21:07:00Z" w:initials="K">
    <w:p w14:paraId="672A1188" w14:textId="77777777" w:rsidR="008C441F" w:rsidRDefault="008C441F" w:rsidP="00E323A4">
      <w:pPr>
        <w:pStyle w:val="CommentText"/>
      </w:pPr>
      <w:r>
        <w:rPr>
          <w:rStyle w:val="CommentReference"/>
        </w:rPr>
        <w:annotationRef/>
      </w:r>
      <w:r>
        <w:t>And they will understand these as well</w:t>
      </w:r>
    </w:p>
  </w:comment>
  <w:comment w:id="281" w:author="Mark Green" w:date="2016-08-23T21:07:00Z" w:initials="MG">
    <w:p w14:paraId="3C8BB0D8" w14:textId="6A691E0A" w:rsidR="008C441F" w:rsidRDefault="008C441F">
      <w:pPr>
        <w:pStyle w:val="CommentText"/>
      </w:pPr>
      <w:r>
        <w:rPr>
          <w:rStyle w:val="CommentReference"/>
        </w:rPr>
        <w:annotationRef/>
      </w:r>
      <w:r>
        <w:t>Can we be more specific please (as well as with a measure of uncertainty e.g. 60,000 excess deaths (+- 5,000)</w:t>
      </w:r>
    </w:p>
  </w:comment>
  <w:comment w:id="288" w:author="Danny Dorling" w:date="2016-08-23T21:07:00Z" w:initials="DD">
    <w:p w14:paraId="41C3F3DB" w14:textId="4D182B0A" w:rsidR="008C441F" w:rsidRDefault="008C441F">
      <w:pPr>
        <w:pStyle w:val="CommentText"/>
      </w:pPr>
      <w:r>
        <w:rPr>
          <w:rStyle w:val="CommentReference"/>
        </w:rPr>
        <w:annotationRef/>
      </w:r>
      <w:r>
        <w:t>Move this to the appendix</w:t>
      </w:r>
    </w:p>
  </w:comment>
  <w:comment w:id="294" w:author="Mark Green" w:date="2016-08-23T21:07:00Z" w:initials="MG">
    <w:p w14:paraId="1A2598F5" w14:textId="715E8617" w:rsidR="008C441F" w:rsidRDefault="008C441F">
      <w:pPr>
        <w:pStyle w:val="CommentText"/>
      </w:pPr>
      <w:r>
        <w:rPr>
          <w:rStyle w:val="CommentReference"/>
        </w:rPr>
        <w:annotationRef/>
      </w:r>
      <w:r>
        <w:t>Do we need to mention the fall in 2010 and 2011 – why might this be? Continuation of previous trends prior to shock of austerity?</w:t>
      </w:r>
    </w:p>
  </w:comment>
  <w:comment w:id="295" w:author="Mark Green" w:date="2016-08-23T21:07:00Z" w:initials="MG">
    <w:p w14:paraId="4B1AEF10" w14:textId="357A2498" w:rsidR="008C441F" w:rsidRDefault="008C441F">
      <w:pPr>
        <w:pStyle w:val="CommentText"/>
      </w:pPr>
      <w:r>
        <w:rPr>
          <w:rStyle w:val="CommentReference"/>
        </w:rPr>
        <w:annotationRef/>
      </w:r>
      <w:r>
        <w:t>I have re-written the start of the discussion (the first 3 paragraphs) – feel free to discard my approach I just felt that it needed restructuring.</w:t>
      </w:r>
    </w:p>
  </w:comment>
  <w:comment w:id="318" w:author="Mark Green" w:date="2016-08-23T21:07:00Z" w:initials="MG">
    <w:p w14:paraId="176F753B" w14:textId="63AB8549" w:rsidR="008C441F" w:rsidRDefault="008C441F">
      <w:pPr>
        <w:pStyle w:val="CommentText"/>
      </w:pPr>
      <w:r>
        <w:rPr>
          <w:rStyle w:val="CommentReference"/>
        </w:rPr>
        <w:annotationRef/>
      </w:r>
      <w:r>
        <w:t>Seems odd to talk about it in the discussion, despite being something that exists in the appendix only.</w:t>
      </w:r>
    </w:p>
  </w:comment>
  <w:comment w:id="327" w:author="Mark Green" w:date="2016-08-23T21:07:00Z" w:initials="MG">
    <w:p w14:paraId="7839CDF1" w14:textId="41942569" w:rsidR="008C441F" w:rsidRDefault="008C441F">
      <w:pPr>
        <w:pStyle w:val="CommentText"/>
      </w:pPr>
      <w:r>
        <w:rPr>
          <w:rStyle w:val="CommentReference"/>
        </w:rPr>
        <w:annotationRef/>
      </w:r>
      <w:r>
        <w:t>Should this be plural?</w:t>
      </w:r>
    </w:p>
  </w:comment>
  <w:comment w:id="360" w:author="Kate" w:date="2016-08-23T21:07:00Z" w:initials="K">
    <w:p w14:paraId="715E78F2" w14:textId="15D33CA6" w:rsidR="008C441F" w:rsidRDefault="008C441F">
      <w:pPr>
        <w:pStyle w:val="CommentText"/>
      </w:pPr>
      <w:r>
        <w:rPr>
          <w:rStyle w:val="CommentReference"/>
        </w:rPr>
        <w:annotationRef/>
      </w:r>
      <w:r>
        <w:t>Drop reference number 2</w:t>
      </w:r>
    </w:p>
  </w:comment>
  <w:comment w:id="434" w:author="Mark Green" w:date="2016-08-23T21:07:00Z" w:initials="MG">
    <w:p w14:paraId="799CAC06" w14:textId="0C9878FC" w:rsidR="008C441F" w:rsidRDefault="008C441F">
      <w:pPr>
        <w:pStyle w:val="CommentText"/>
      </w:pPr>
      <w:r>
        <w:rPr>
          <w:rStyle w:val="CommentReference"/>
        </w:rPr>
        <w:annotationRef/>
      </w:r>
      <w:proofErr w:type="spellStart"/>
      <w:r>
        <w:t>Stuckler</w:t>
      </w:r>
      <w:proofErr w:type="spellEnd"/>
      <w:r>
        <w:t xml:space="preserve"> had a paper on this in the lancet</w:t>
      </w:r>
    </w:p>
  </w:comment>
  <w:comment w:id="441" w:author="Mark Green" w:date="2016-08-23T21:07:00Z" w:initials="MG">
    <w:p w14:paraId="142FD16A" w14:textId="3790AC2D" w:rsidR="008C441F" w:rsidRDefault="008C441F">
      <w:pPr>
        <w:pStyle w:val="CommentText"/>
      </w:pPr>
      <w:r>
        <w:rPr>
          <w:rStyle w:val="CommentReference"/>
        </w:rPr>
        <w:annotationRef/>
      </w:r>
      <w:r>
        <w:t>Ben Barr’s work</w:t>
      </w:r>
    </w:p>
  </w:comment>
  <w:comment w:id="449" w:author="Mark Green" w:date="2016-08-23T21:07:00Z" w:initials="MG">
    <w:p w14:paraId="1A8A8586" w14:textId="16F08688" w:rsidR="008C441F" w:rsidRDefault="008C441F">
      <w:pPr>
        <w:pStyle w:val="CommentText"/>
      </w:pPr>
      <w:r>
        <w:rPr>
          <w:rStyle w:val="CommentReference"/>
        </w:rPr>
        <w:annotationRef/>
      </w:r>
      <w:r>
        <w:t>Maybe stick with one reference</w:t>
      </w:r>
    </w:p>
  </w:comment>
  <w:comment w:id="510" w:author="Kate" w:date="2016-08-23T21:07:00Z" w:initials="K">
    <w:p w14:paraId="3B2B2513" w14:textId="77777777" w:rsidR="008C441F" w:rsidRDefault="008C441F" w:rsidP="00910EF2">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4E54BB" w15:done="0"/>
  <w15:commentEx w15:paraId="41FA25E4" w15:done="0"/>
  <w15:commentEx w15:paraId="3D145B9E" w15:paraIdParent="41FA25E4" w15:done="0"/>
  <w15:commentEx w15:paraId="5D756C01" w15:done="0"/>
  <w15:commentEx w15:paraId="401D695E" w15:done="0"/>
  <w15:commentEx w15:paraId="08F9B775" w15:done="0"/>
  <w15:commentEx w15:paraId="61C2FA7C" w15:done="0"/>
  <w15:commentEx w15:paraId="2C2D99EB" w15:done="0"/>
  <w15:commentEx w15:paraId="20C75C21" w15:done="0"/>
  <w15:commentEx w15:paraId="76A260CD" w15:done="0"/>
  <w15:commentEx w15:paraId="4E31A8B7" w15:done="0"/>
  <w15:commentEx w15:paraId="29182F5A" w15:done="0"/>
  <w15:commentEx w15:paraId="6091A745" w15:done="0"/>
  <w15:commentEx w15:paraId="6E59BCD0" w15:done="0"/>
  <w15:commentEx w15:paraId="670860FD" w15:done="0"/>
  <w15:commentEx w15:paraId="52A12F01" w15:done="0"/>
  <w15:commentEx w15:paraId="50C54AF1" w15:done="0"/>
  <w15:commentEx w15:paraId="77D6C8EE" w15:done="0"/>
  <w15:commentEx w15:paraId="24CF4023" w15:done="0"/>
  <w15:commentEx w15:paraId="5A42F4BF" w15:done="0"/>
  <w15:commentEx w15:paraId="0CD6B33F" w15:done="0"/>
  <w15:commentEx w15:paraId="3C8E492C" w15:done="0"/>
  <w15:commentEx w15:paraId="6DFC7770" w15:done="0"/>
  <w15:commentEx w15:paraId="17A2A3F5" w15:done="0"/>
  <w15:commentEx w15:paraId="097EF92E" w15:done="0"/>
  <w15:commentEx w15:paraId="672A1188" w15:done="0"/>
  <w15:commentEx w15:paraId="3C8BB0D8" w15:done="0"/>
  <w15:commentEx w15:paraId="41C3F3DB" w15:done="0"/>
  <w15:commentEx w15:paraId="1A2598F5" w15:done="0"/>
  <w15:commentEx w15:paraId="4B1AEF10" w15:done="0"/>
  <w15:commentEx w15:paraId="176F753B" w15:done="0"/>
  <w15:commentEx w15:paraId="7839CDF1" w15:done="0"/>
  <w15:commentEx w15:paraId="715E78F2" w15:done="0"/>
  <w15:commentEx w15:paraId="799CAC06" w15:done="0"/>
  <w15:commentEx w15:paraId="142FD16A" w15:done="0"/>
  <w15:commentEx w15:paraId="1A8A8586" w15:done="0"/>
  <w15:commentEx w15:paraId="3B2B25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B3A5D" w14:textId="77777777" w:rsidR="00146EAA" w:rsidRDefault="00146EAA" w:rsidP="008F0C36">
      <w:pPr>
        <w:spacing w:after="0" w:line="240" w:lineRule="auto"/>
      </w:pPr>
      <w:r>
        <w:separator/>
      </w:r>
    </w:p>
  </w:endnote>
  <w:endnote w:type="continuationSeparator" w:id="0">
    <w:p w14:paraId="3EDEA779" w14:textId="77777777" w:rsidR="00146EAA" w:rsidRDefault="00146EAA" w:rsidP="008F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DF5D6" w14:textId="77777777" w:rsidR="00146EAA" w:rsidRDefault="00146EAA" w:rsidP="008F0C36">
      <w:pPr>
        <w:spacing w:after="0" w:line="240" w:lineRule="auto"/>
      </w:pPr>
      <w:r>
        <w:separator/>
      </w:r>
    </w:p>
  </w:footnote>
  <w:footnote w:type="continuationSeparator" w:id="0">
    <w:p w14:paraId="3B43BB68" w14:textId="77777777" w:rsidR="00146EAA" w:rsidRDefault="00146EAA" w:rsidP="008F0C36">
      <w:pPr>
        <w:spacing w:after="0" w:line="240" w:lineRule="auto"/>
      </w:pPr>
      <w:r>
        <w:continuationSeparator/>
      </w:r>
    </w:p>
  </w:footnote>
  <w:footnote w:id="1">
    <w:p w14:paraId="4D5E6471" w14:textId="71DD794B" w:rsidR="008C441F" w:rsidRDefault="008C441F">
      <w:pPr>
        <w:pStyle w:val="Heading2"/>
        <w:rPr>
          <w:ins w:id="151" w:author="Kate" w:date="2016-08-23T11:14:00Z"/>
        </w:rPr>
        <w:pPrChange w:id="152" w:author="Kate" w:date="2016-08-23T11:14:00Z">
          <w:pPr/>
        </w:pPrChange>
      </w:pPr>
      <w:ins w:id="153" w:author="Kate" w:date="2016-08-23T11:14:00Z">
        <w:r>
          <w:rPr>
            <w:rStyle w:val="FootnoteReference"/>
          </w:rPr>
          <w:footnoteRef/>
        </w:r>
        <w:r>
          <w:t xml:space="preserve"> </w:t>
        </w:r>
        <w:r w:rsidRPr="008F0C36">
          <w:rPr>
            <w:sz w:val="20"/>
            <w:rPrChange w:id="154" w:author="Kate" w:date="2016-08-23T11:15:00Z">
              <w:rPr/>
            </w:rPrChange>
          </w:rPr>
          <w:t>A structural sensitivity analysis with a non-linear specification of the trend in age specific mortality rates over time</w:t>
        </w:r>
      </w:ins>
      <w:ins w:id="155" w:author="Kate" w:date="2016-08-23T11:15:00Z">
        <w:r w:rsidRPr="008F0C36">
          <w:rPr>
            <w:sz w:val="20"/>
            <w:rPrChange w:id="156" w:author="Kate" w:date="2016-08-23T11:15:00Z">
              <w:rPr/>
            </w:rPrChange>
          </w:rPr>
          <w:t xml:space="preserve"> and a p</w:t>
        </w:r>
      </w:ins>
      <w:ins w:id="157" w:author="Kate" w:date="2016-08-23T11:14:00Z">
        <w:r w:rsidRPr="008F0C36">
          <w:rPr>
            <w:sz w:val="20"/>
            <w:rPrChange w:id="158" w:author="Kate" w:date="2016-08-23T11:15:00Z">
              <w:rPr/>
            </w:rPrChange>
          </w:rPr>
          <w:t>robabilistic sensitivity analysis, using a quasi-Bayesian statistical simulation approach</w:t>
        </w:r>
      </w:ins>
      <w:ins w:id="159" w:author="Kate" w:date="2016-08-23T11:15:00Z">
        <w:r w:rsidRPr="008F0C36">
          <w:rPr>
            <w:sz w:val="20"/>
            <w:rPrChange w:id="160" w:author="Kate" w:date="2016-08-23T11:15:00Z">
              <w:rPr/>
            </w:rPrChange>
          </w:rPr>
          <w:t xml:space="preserve"> are </w:t>
        </w:r>
      </w:ins>
      <w:ins w:id="161" w:author="Kate" w:date="2016-08-23T11:14:00Z">
        <w:r w:rsidRPr="008F0C36">
          <w:rPr>
            <w:sz w:val="20"/>
            <w:rPrChange w:id="162" w:author="Kate" w:date="2016-08-23T11:15:00Z">
              <w:rPr/>
            </w:rPrChange>
          </w:rPr>
          <w:t>presented in the appendix.</w:t>
        </w:r>
      </w:ins>
    </w:p>
    <w:p w14:paraId="414C224C" w14:textId="6644ECA4" w:rsidR="008C441F" w:rsidRDefault="008C441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
    <w15:presenceInfo w15:providerId="None" w15:userId="Kate"/>
  </w15:person>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9E"/>
    <w:rsid w:val="00014F0F"/>
    <w:rsid w:val="00071F07"/>
    <w:rsid w:val="00073D67"/>
    <w:rsid w:val="00085EB6"/>
    <w:rsid w:val="00091E17"/>
    <w:rsid w:val="000B27ED"/>
    <w:rsid w:val="001139AD"/>
    <w:rsid w:val="0011555F"/>
    <w:rsid w:val="0013694A"/>
    <w:rsid w:val="00137271"/>
    <w:rsid w:val="00146EAA"/>
    <w:rsid w:val="001862B7"/>
    <w:rsid w:val="001D686D"/>
    <w:rsid w:val="001D7D9E"/>
    <w:rsid w:val="0020496D"/>
    <w:rsid w:val="002074F1"/>
    <w:rsid w:val="002424F4"/>
    <w:rsid w:val="00255549"/>
    <w:rsid w:val="0029193A"/>
    <w:rsid w:val="002E27FD"/>
    <w:rsid w:val="002F1EB9"/>
    <w:rsid w:val="00305EB9"/>
    <w:rsid w:val="003126D0"/>
    <w:rsid w:val="00335AD5"/>
    <w:rsid w:val="00360F11"/>
    <w:rsid w:val="003C472A"/>
    <w:rsid w:val="00424B52"/>
    <w:rsid w:val="00445B0B"/>
    <w:rsid w:val="004722A5"/>
    <w:rsid w:val="004A2A80"/>
    <w:rsid w:val="004B259F"/>
    <w:rsid w:val="004C372C"/>
    <w:rsid w:val="004D5091"/>
    <w:rsid w:val="004F376E"/>
    <w:rsid w:val="004F5839"/>
    <w:rsid w:val="00504956"/>
    <w:rsid w:val="00510F95"/>
    <w:rsid w:val="00521040"/>
    <w:rsid w:val="00530909"/>
    <w:rsid w:val="005421AD"/>
    <w:rsid w:val="0055282F"/>
    <w:rsid w:val="00574224"/>
    <w:rsid w:val="0057497B"/>
    <w:rsid w:val="005856B2"/>
    <w:rsid w:val="005B12E3"/>
    <w:rsid w:val="00602B76"/>
    <w:rsid w:val="006112F4"/>
    <w:rsid w:val="00626377"/>
    <w:rsid w:val="0063324F"/>
    <w:rsid w:val="00656B3F"/>
    <w:rsid w:val="00671E81"/>
    <w:rsid w:val="00672EC6"/>
    <w:rsid w:val="00683C38"/>
    <w:rsid w:val="00691A2E"/>
    <w:rsid w:val="006B38EC"/>
    <w:rsid w:val="006C3C37"/>
    <w:rsid w:val="006D0954"/>
    <w:rsid w:val="006E0B54"/>
    <w:rsid w:val="006E34A9"/>
    <w:rsid w:val="00776936"/>
    <w:rsid w:val="007818D4"/>
    <w:rsid w:val="007870EB"/>
    <w:rsid w:val="0080204B"/>
    <w:rsid w:val="00815060"/>
    <w:rsid w:val="008347BD"/>
    <w:rsid w:val="00893259"/>
    <w:rsid w:val="008A3E12"/>
    <w:rsid w:val="008C441F"/>
    <w:rsid w:val="008D06C0"/>
    <w:rsid w:val="008D2BF0"/>
    <w:rsid w:val="008E510C"/>
    <w:rsid w:val="008F0C36"/>
    <w:rsid w:val="00905B97"/>
    <w:rsid w:val="00910EF2"/>
    <w:rsid w:val="00923071"/>
    <w:rsid w:val="00924B11"/>
    <w:rsid w:val="00981ADB"/>
    <w:rsid w:val="009866A2"/>
    <w:rsid w:val="00993C33"/>
    <w:rsid w:val="009B47F3"/>
    <w:rsid w:val="009C6742"/>
    <w:rsid w:val="009D47DA"/>
    <w:rsid w:val="00A20A14"/>
    <w:rsid w:val="00A42E90"/>
    <w:rsid w:val="00A432E5"/>
    <w:rsid w:val="00A56C32"/>
    <w:rsid w:val="00A71467"/>
    <w:rsid w:val="00A8037D"/>
    <w:rsid w:val="00AC7DA4"/>
    <w:rsid w:val="00AF3184"/>
    <w:rsid w:val="00B14C65"/>
    <w:rsid w:val="00B279B3"/>
    <w:rsid w:val="00B43A0B"/>
    <w:rsid w:val="00B51CB3"/>
    <w:rsid w:val="00B64833"/>
    <w:rsid w:val="00B801AF"/>
    <w:rsid w:val="00B97354"/>
    <w:rsid w:val="00BF538E"/>
    <w:rsid w:val="00C4295E"/>
    <w:rsid w:val="00C753FB"/>
    <w:rsid w:val="00CD5658"/>
    <w:rsid w:val="00D00C28"/>
    <w:rsid w:val="00D076AC"/>
    <w:rsid w:val="00D1519A"/>
    <w:rsid w:val="00D80E19"/>
    <w:rsid w:val="00E062EE"/>
    <w:rsid w:val="00E10AAF"/>
    <w:rsid w:val="00E22B24"/>
    <w:rsid w:val="00E323A4"/>
    <w:rsid w:val="00E3557A"/>
    <w:rsid w:val="00E6003F"/>
    <w:rsid w:val="00E92F54"/>
    <w:rsid w:val="00EE2A97"/>
    <w:rsid w:val="00F33EBB"/>
    <w:rsid w:val="00F61151"/>
    <w:rsid w:val="00F725D4"/>
    <w:rsid w:val="00F843BF"/>
    <w:rsid w:val="00F95600"/>
    <w:rsid w:val="00FB30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15:docId w15:val="{11D8962F-C07F-48C2-9B9B-801EEC27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1A49-DAF2-4066-B7EE-C804AA98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24405</Words>
  <Characters>139114</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163193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Jonathan Minton</cp:lastModifiedBy>
  <cp:revision>8</cp:revision>
  <dcterms:created xsi:type="dcterms:W3CDTF">2016-08-23T19:00:00Z</dcterms:created>
  <dcterms:modified xsi:type="dcterms:W3CDTF">2016-09-02T09:49:00Z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